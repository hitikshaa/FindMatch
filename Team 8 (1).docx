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6"/>
          <w:szCs w:val="46"/>
          <w:u w:val="single"/>
        </w:rPr>
      </w:pPr>
      <w:r w:rsidDel="00000000" w:rsidR="00000000" w:rsidRPr="00000000">
        <w:rPr>
          <w:b w:val="1"/>
          <w:sz w:val="46"/>
          <w:szCs w:val="46"/>
          <w:u w:val="single"/>
          <w:rtl w:val="0"/>
        </w:rPr>
        <w:t xml:space="preserve"> Project:</w:t>
      </w:r>
    </w:p>
    <w:p w:rsidR="00000000" w:rsidDel="00000000" w:rsidP="00000000" w:rsidRDefault="00000000" w:rsidRPr="00000000" w14:paraId="00000002">
      <w:pPr>
        <w:rPr>
          <w:b w:val="1"/>
          <w:sz w:val="46"/>
          <w:szCs w:val="46"/>
          <w:u w:val="single"/>
        </w:rPr>
      </w:pPr>
      <w:r w:rsidDel="00000000" w:rsidR="00000000" w:rsidRPr="00000000">
        <w:rPr>
          <w:rtl w:val="0"/>
        </w:rPr>
      </w:r>
    </w:p>
    <w:p w:rsidR="00000000" w:rsidDel="00000000" w:rsidP="00000000" w:rsidRDefault="00000000" w:rsidRPr="00000000" w14:paraId="00000003">
      <w:pPr>
        <w:rPr>
          <w:b w:val="1"/>
          <w:sz w:val="46"/>
          <w:szCs w:val="46"/>
          <w:u w:val="single"/>
        </w:rPr>
      </w:pPr>
      <w:r w:rsidDel="00000000" w:rsidR="00000000" w:rsidRPr="00000000">
        <w:rPr>
          <w:b w:val="1"/>
          <w:sz w:val="46"/>
          <w:szCs w:val="46"/>
          <w:u w:val="single"/>
          <w:rtl w:val="0"/>
        </w:rPr>
        <w:t xml:space="preserve">Find match </w:t>
      </w:r>
      <w:ins w:author="Roshni Parmar" w:id="0" w:date="2022-04-04T01:39:28Z">
        <w:r w:rsidDel="00000000" w:rsidR="00000000" w:rsidRPr="00000000">
          <w:rPr>
            <w:b w:val="1"/>
            <w:sz w:val="46"/>
            <w:szCs w:val="46"/>
            <w:u w:val="single"/>
            <w:rtl w:val="0"/>
          </w:rPr>
          <w:t xml:space="preserve">: Find your love</w:t>
        </w:r>
      </w:ins>
      <w:r w:rsidDel="00000000" w:rsidR="00000000" w:rsidRPr="00000000">
        <w:rPr>
          <w:rtl w:val="0"/>
        </w:rPr>
      </w:r>
    </w:p>
    <w:p w:rsidR="00000000" w:rsidDel="00000000" w:rsidP="00000000" w:rsidRDefault="00000000" w:rsidRPr="00000000" w14:paraId="00000004">
      <w:pPr>
        <w:rPr>
          <w:b w:val="1"/>
          <w:sz w:val="46"/>
          <w:szCs w:val="46"/>
          <w:u w:val="single"/>
        </w:rPr>
      </w:pPr>
      <w:r w:rsidDel="00000000" w:rsidR="00000000" w:rsidRPr="00000000">
        <w:rPr>
          <w:rtl w:val="0"/>
        </w:rPr>
      </w:r>
    </w:p>
    <w:p w:rsidR="00000000" w:rsidDel="00000000" w:rsidP="00000000" w:rsidRDefault="00000000" w:rsidRPr="00000000" w14:paraId="00000005">
      <w:pPr>
        <w:spacing w:line="360" w:lineRule="auto"/>
        <w:ind w:firstLine="720"/>
        <w:jc w:val="center"/>
        <w:rPr>
          <w:b w:val="1"/>
          <w:sz w:val="30"/>
          <w:szCs w:val="30"/>
          <w:highlight w:val="white"/>
          <w:u w:val="single"/>
        </w:rPr>
      </w:pPr>
      <w:r w:rsidDel="00000000" w:rsidR="00000000" w:rsidRPr="00000000">
        <w:rPr>
          <w:rtl w:val="0"/>
        </w:rPr>
      </w:r>
    </w:p>
    <w:p w:rsidR="00000000" w:rsidDel="00000000" w:rsidP="00000000" w:rsidRDefault="00000000" w:rsidRPr="00000000" w14:paraId="00000006">
      <w:pPr>
        <w:spacing w:line="360" w:lineRule="auto"/>
        <w:ind w:firstLine="720"/>
        <w:jc w:val="center"/>
        <w:rPr>
          <w:b w:val="1"/>
          <w:sz w:val="30"/>
          <w:szCs w:val="30"/>
          <w:highlight w:val="white"/>
          <w:u w:val="single"/>
        </w:rPr>
      </w:pPr>
      <w:r w:rsidDel="00000000" w:rsidR="00000000" w:rsidRPr="00000000">
        <w:rPr>
          <w:b w:val="1"/>
          <w:sz w:val="30"/>
          <w:szCs w:val="30"/>
          <w:highlight w:val="white"/>
          <w:u w:val="single"/>
          <w:rtl w:val="0"/>
        </w:rPr>
        <w:t xml:space="preserve">Subject : Automated Software Testing </w:t>
      </w:r>
    </w:p>
    <w:p w:rsidR="00000000" w:rsidDel="00000000" w:rsidP="00000000" w:rsidRDefault="00000000" w:rsidRPr="00000000" w14:paraId="00000007">
      <w:pPr>
        <w:spacing w:line="360" w:lineRule="auto"/>
        <w:ind w:firstLine="720"/>
        <w:jc w:val="center"/>
        <w:rPr>
          <w:sz w:val="30"/>
          <w:szCs w:val="30"/>
          <w:highlight w:val="white"/>
        </w:rPr>
      </w:pPr>
      <w:r w:rsidDel="00000000" w:rsidR="00000000" w:rsidRPr="00000000">
        <w:rPr>
          <w:b w:val="1"/>
          <w:sz w:val="30"/>
          <w:szCs w:val="30"/>
          <w:highlight w:val="white"/>
          <w:rtl w:val="0"/>
        </w:rPr>
        <w:t xml:space="preserve">Mentor : Pargol Poshtareh</w:t>
      </w:r>
      <w:r w:rsidDel="00000000" w:rsidR="00000000" w:rsidRPr="00000000">
        <w:rPr>
          <w:sz w:val="30"/>
          <w:szCs w:val="30"/>
          <w:highlight w:val="white"/>
          <w:rtl w:val="0"/>
        </w:rPr>
        <w:t xml:space="preserve"> </w:t>
      </w:r>
    </w:p>
    <w:p w:rsidR="00000000" w:rsidDel="00000000" w:rsidP="00000000" w:rsidRDefault="00000000" w:rsidRPr="00000000" w14:paraId="00000008">
      <w:pPr>
        <w:spacing w:line="360" w:lineRule="auto"/>
        <w:ind w:firstLine="720"/>
        <w:jc w:val="center"/>
        <w:rPr>
          <w:sz w:val="30"/>
          <w:szCs w:val="30"/>
          <w:highlight w:val="white"/>
        </w:rPr>
      </w:pPr>
      <w:r w:rsidDel="00000000" w:rsidR="00000000" w:rsidRPr="00000000">
        <w:rPr>
          <w:rtl w:val="0"/>
        </w:rPr>
      </w:r>
    </w:p>
    <w:p w:rsidR="00000000" w:rsidDel="00000000" w:rsidP="00000000" w:rsidRDefault="00000000" w:rsidRPr="00000000" w14:paraId="00000009">
      <w:pPr>
        <w:spacing w:line="360" w:lineRule="auto"/>
        <w:ind w:firstLine="720"/>
        <w:jc w:val="center"/>
        <w:rPr>
          <w:b w:val="1"/>
          <w:sz w:val="30"/>
          <w:szCs w:val="30"/>
          <w:highlight w:val="white"/>
          <w:u w:val="single"/>
        </w:rPr>
      </w:pPr>
      <w:r w:rsidDel="00000000" w:rsidR="00000000" w:rsidRPr="00000000">
        <w:rPr>
          <w:rtl w:val="0"/>
        </w:rPr>
      </w:r>
    </w:p>
    <w:p w:rsidR="00000000" w:rsidDel="00000000" w:rsidP="00000000" w:rsidRDefault="00000000" w:rsidRPr="00000000" w14:paraId="0000000A">
      <w:pPr>
        <w:spacing w:line="360" w:lineRule="auto"/>
        <w:ind w:firstLine="720"/>
        <w:jc w:val="center"/>
        <w:rPr>
          <w:b w:val="1"/>
          <w:sz w:val="30"/>
          <w:szCs w:val="30"/>
          <w:highlight w:val="white"/>
          <w:u w:val="single"/>
        </w:rPr>
      </w:pPr>
      <w:r w:rsidDel="00000000" w:rsidR="00000000" w:rsidRPr="00000000">
        <w:rPr>
          <w:rtl w:val="0"/>
        </w:rPr>
      </w:r>
    </w:p>
    <w:p w:rsidR="00000000" w:rsidDel="00000000" w:rsidP="00000000" w:rsidRDefault="00000000" w:rsidRPr="00000000" w14:paraId="0000000B">
      <w:pPr>
        <w:spacing w:line="360" w:lineRule="auto"/>
        <w:ind w:firstLine="720"/>
        <w:jc w:val="center"/>
        <w:rPr>
          <w:b w:val="1"/>
          <w:sz w:val="30"/>
          <w:szCs w:val="30"/>
          <w:highlight w:val="white"/>
          <w:u w:val="single"/>
        </w:rPr>
      </w:pPr>
      <w:r w:rsidDel="00000000" w:rsidR="00000000" w:rsidRPr="00000000">
        <w:rPr>
          <w:rtl w:val="0"/>
        </w:rPr>
      </w:r>
    </w:p>
    <w:p w:rsidR="00000000" w:rsidDel="00000000" w:rsidP="00000000" w:rsidRDefault="00000000" w:rsidRPr="00000000" w14:paraId="0000000C">
      <w:pPr>
        <w:spacing w:line="360" w:lineRule="auto"/>
        <w:ind w:firstLine="720"/>
        <w:jc w:val="center"/>
        <w:rPr>
          <w:b w:val="1"/>
          <w:sz w:val="30"/>
          <w:szCs w:val="30"/>
          <w:highlight w:val="white"/>
        </w:rPr>
      </w:pPr>
      <w:r w:rsidDel="00000000" w:rsidR="00000000" w:rsidRPr="00000000">
        <w:rPr>
          <w:b w:val="1"/>
          <w:sz w:val="30"/>
          <w:szCs w:val="30"/>
          <w:highlight w:val="white"/>
          <w:u w:val="single"/>
          <w:rtl w:val="0"/>
        </w:rPr>
        <w:t xml:space="preserve">Team Members [Team-8]</w:t>
      </w:r>
      <w:r w:rsidDel="00000000" w:rsidR="00000000" w:rsidRPr="00000000">
        <w:rPr>
          <w:b w:val="1"/>
          <w:sz w:val="30"/>
          <w:szCs w:val="30"/>
          <w:highlight w:val="white"/>
          <w:rtl w:val="0"/>
        </w:rPr>
        <w:t xml:space="preserve">:</w:t>
      </w:r>
    </w:p>
    <w:p w:rsidR="00000000" w:rsidDel="00000000" w:rsidP="00000000" w:rsidRDefault="00000000" w:rsidRPr="00000000" w14:paraId="0000000D">
      <w:pPr>
        <w:spacing w:line="360" w:lineRule="auto"/>
        <w:ind w:firstLine="720"/>
        <w:jc w:val="center"/>
        <w:rPr>
          <w:sz w:val="30"/>
          <w:szCs w:val="30"/>
          <w:highlight w:val="white"/>
        </w:rPr>
      </w:pPr>
      <w:r w:rsidDel="00000000" w:rsidR="00000000" w:rsidRPr="00000000">
        <w:rPr>
          <w:sz w:val="30"/>
          <w:szCs w:val="30"/>
          <w:highlight w:val="white"/>
          <w:rtl w:val="0"/>
        </w:rPr>
        <w:t xml:space="preserve">Roshni Parmar-209473</w:t>
      </w:r>
    </w:p>
    <w:p w:rsidR="00000000" w:rsidDel="00000000" w:rsidP="00000000" w:rsidRDefault="00000000" w:rsidRPr="00000000" w14:paraId="0000000E">
      <w:pPr>
        <w:spacing w:line="360" w:lineRule="auto"/>
        <w:ind w:firstLine="720"/>
        <w:jc w:val="center"/>
        <w:rPr>
          <w:sz w:val="30"/>
          <w:szCs w:val="30"/>
          <w:highlight w:val="white"/>
        </w:rPr>
      </w:pPr>
      <w:r w:rsidDel="00000000" w:rsidR="00000000" w:rsidRPr="00000000">
        <w:rPr>
          <w:sz w:val="30"/>
          <w:szCs w:val="30"/>
          <w:highlight w:val="white"/>
          <w:rtl w:val="0"/>
        </w:rPr>
        <w:t xml:space="preserve">Hitikshaben Raj-2091994</w:t>
      </w:r>
    </w:p>
    <w:p w:rsidR="00000000" w:rsidDel="00000000" w:rsidP="00000000" w:rsidRDefault="00000000" w:rsidRPr="00000000" w14:paraId="0000000F">
      <w:pPr>
        <w:spacing w:line="360" w:lineRule="auto"/>
        <w:ind w:firstLine="720"/>
        <w:jc w:val="center"/>
        <w:rPr>
          <w:sz w:val="30"/>
          <w:szCs w:val="30"/>
          <w:highlight w:val="white"/>
        </w:rPr>
      </w:pPr>
      <w:r w:rsidDel="00000000" w:rsidR="00000000" w:rsidRPr="00000000">
        <w:rPr>
          <w:rtl w:val="0"/>
        </w:rPr>
      </w:r>
    </w:p>
    <w:p w:rsidR="00000000" w:rsidDel="00000000" w:rsidP="00000000" w:rsidRDefault="00000000" w:rsidRPr="00000000" w14:paraId="00000010">
      <w:pPr>
        <w:spacing w:line="360" w:lineRule="auto"/>
        <w:ind w:firstLine="720"/>
        <w:jc w:val="center"/>
        <w:rPr>
          <w:sz w:val="30"/>
          <w:szCs w:val="30"/>
          <w:highlight w:val="white"/>
        </w:rPr>
      </w:pPr>
      <w:r w:rsidDel="00000000" w:rsidR="00000000" w:rsidRPr="00000000">
        <w:rPr>
          <w:rtl w:val="0"/>
        </w:rPr>
      </w:r>
    </w:p>
    <w:p w:rsidR="00000000" w:rsidDel="00000000" w:rsidP="00000000" w:rsidRDefault="00000000" w:rsidRPr="00000000" w14:paraId="00000011">
      <w:pPr>
        <w:spacing w:line="360" w:lineRule="auto"/>
        <w:ind w:firstLine="720"/>
        <w:jc w:val="center"/>
        <w:rPr>
          <w:sz w:val="30"/>
          <w:szCs w:val="30"/>
          <w:highlight w:val="white"/>
        </w:rPr>
      </w:pPr>
      <w:r w:rsidDel="00000000" w:rsidR="00000000" w:rsidRPr="00000000">
        <w:rPr>
          <w:rtl w:val="0"/>
        </w:rPr>
      </w:r>
    </w:p>
    <w:p w:rsidR="00000000" w:rsidDel="00000000" w:rsidP="00000000" w:rsidRDefault="00000000" w:rsidRPr="00000000" w14:paraId="00000012">
      <w:pPr>
        <w:spacing w:line="360" w:lineRule="auto"/>
        <w:ind w:firstLine="720"/>
        <w:jc w:val="center"/>
        <w:rPr>
          <w:sz w:val="30"/>
          <w:szCs w:val="30"/>
          <w:highlight w:val="white"/>
        </w:rPr>
      </w:pPr>
      <w:r w:rsidDel="00000000" w:rsidR="00000000" w:rsidRPr="00000000">
        <w:rPr>
          <w:rtl w:val="0"/>
        </w:rPr>
      </w:r>
    </w:p>
    <w:p w:rsidR="00000000" w:rsidDel="00000000" w:rsidP="00000000" w:rsidRDefault="00000000" w:rsidRPr="00000000" w14:paraId="00000013">
      <w:pPr>
        <w:spacing w:line="360" w:lineRule="auto"/>
        <w:ind w:firstLine="720"/>
        <w:jc w:val="center"/>
        <w:rPr>
          <w:sz w:val="30"/>
          <w:szCs w:val="30"/>
          <w:highlight w:val="white"/>
        </w:rPr>
      </w:pPr>
      <w:r w:rsidDel="00000000" w:rsidR="00000000" w:rsidRPr="00000000">
        <w:rPr>
          <w:rtl w:val="0"/>
        </w:rPr>
      </w:r>
    </w:p>
    <w:p w:rsidR="00000000" w:rsidDel="00000000" w:rsidP="00000000" w:rsidRDefault="00000000" w:rsidRPr="00000000" w14:paraId="00000014">
      <w:pPr>
        <w:spacing w:line="360" w:lineRule="auto"/>
        <w:ind w:firstLine="720"/>
        <w:jc w:val="center"/>
        <w:rPr>
          <w:sz w:val="30"/>
          <w:szCs w:val="30"/>
          <w:highlight w:val="white"/>
        </w:rPr>
      </w:pPr>
      <w:r w:rsidDel="00000000" w:rsidR="00000000" w:rsidRPr="00000000">
        <w:rPr>
          <w:rtl w:val="0"/>
        </w:rPr>
      </w:r>
    </w:p>
    <w:p w:rsidR="00000000" w:rsidDel="00000000" w:rsidP="00000000" w:rsidRDefault="00000000" w:rsidRPr="00000000" w14:paraId="00000015">
      <w:pPr>
        <w:spacing w:line="360" w:lineRule="auto"/>
        <w:ind w:firstLine="720"/>
        <w:jc w:val="center"/>
        <w:rPr>
          <w:sz w:val="30"/>
          <w:szCs w:val="30"/>
          <w:highlight w:val="white"/>
        </w:rPr>
      </w:pPr>
      <w:r w:rsidDel="00000000" w:rsidR="00000000" w:rsidRPr="00000000">
        <w:rPr>
          <w:rtl w:val="0"/>
        </w:rPr>
      </w:r>
    </w:p>
    <w:p w:rsidR="00000000" w:rsidDel="00000000" w:rsidP="00000000" w:rsidRDefault="00000000" w:rsidRPr="00000000" w14:paraId="00000016">
      <w:pPr>
        <w:spacing w:line="360" w:lineRule="auto"/>
        <w:ind w:firstLine="720"/>
        <w:jc w:val="center"/>
        <w:rPr>
          <w:sz w:val="30"/>
          <w:szCs w:val="30"/>
          <w:highlight w:val="white"/>
        </w:rPr>
      </w:pPr>
      <w:r w:rsidDel="00000000" w:rsidR="00000000" w:rsidRPr="00000000">
        <w:rPr>
          <w:rtl w:val="0"/>
        </w:rPr>
      </w:r>
    </w:p>
    <w:p w:rsidR="00000000" w:rsidDel="00000000" w:rsidP="00000000" w:rsidRDefault="00000000" w:rsidRPr="00000000" w14:paraId="00000017">
      <w:pPr>
        <w:spacing w:line="360" w:lineRule="auto"/>
        <w:ind w:firstLine="720"/>
        <w:jc w:val="center"/>
        <w:rPr>
          <w:sz w:val="30"/>
          <w:szCs w:val="30"/>
          <w:highlight w:val="white"/>
        </w:rPr>
      </w:pPr>
      <w:r w:rsidDel="00000000" w:rsidR="00000000" w:rsidRPr="00000000">
        <w:rPr>
          <w:rtl w:val="0"/>
        </w:rPr>
      </w:r>
    </w:p>
    <w:p w:rsidR="00000000" w:rsidDel="00000000" w:rsidP="00000000" w:rsidRDefault="00000000" w:rsidRPr="00000000" w14:paraId="00000018">
      <w:pPr>
        <w:spacing w:line="360" w:lineRule="auto"/>
        <w:ind w:firstLine="720"/>
        <w:jc w:val="center"/>
        <w:rPr>
          <w:sz w:val="30"/>
          <w:szCs w:val="30"/>
          <w:highlight w:val="white"/>
        </w:rPr>
      </w:pPr>
      <w:r w:rsidDel="00000000" w:rsidR="00000000" w:rsidRPr="00000000">
        <w:rPr>
          <w:rtl w:val="0"/>
        </w:rPr>
      </w:r>
    </w:p>
    <w:p w:rsidR="00000000" w:rsidDel="00000000" w:rsidP="00000000" w:rsidRDefault="00000000" w:rsidRPr="00000000" w14:paraId="00000019">
      <w:pPr>
        <w:spacing w:line="360" w:lineRule="auto"/>
        <w:ind w:firstLine="720"/>
        <w:jc w:val="center"/>
        <w:rPr>
          <w:sz w:val="30"/>
          <w:szCs w:val="30"/>
          <w:highlight w:val="white"/>
        </w:rPr>
      </w:pPr>
      <w:r w:rsidDel="00000000" w:rsidR="00000000" w:rsidRPr="00000000">
        <w:rPr>
          <w:rtl w:val="0"/>
        </w:rPr>
      </w:r>
    </w:p>
    <w:p w:rsidR="00000000" w:rsidDel="00000000" w:rsidP="00000000" w:rsidRDefault="00000000" w:rsidRPr="00000000" w14:paraId="0000001A">
      <w:pPr>
        <w:spacing w:line="360" w:lineRule="auto"/>
        <w:ind w:firstLine="720"/>
        <w:jc w:val="center"/>
        <w:rPr>
          <w:sz w:val="30"/>
          <w:szCs w:val="30"/>
          <w:highlight w:val="white"/>
        </w:rPr>
      </w:pPr>
      <w:r w:rsidDel="00000000" w:rsidR="00000000" w:rsidRPr="00000000">
        <w:rPr>
          <w:rtl w:val="0"/>
        </w:rPr>
      </w:r>
    </w:p>
    <w:p w:rsidR="00000000" w:rsidDel="00000000" w:rsidP="00000000" w:rsidRDefault="00000000" w:rsidRPr="00000000" w14:paraId="0000001B">
      <w:pPr>
        <w:spacing w:line="360" w:lineRule="auto"/>
        <w:rPr>
          <w:sz w:val="30"/>
          <w:szCs w:val="30"/>
          <w:highlight w:val="white"/>
        </w:rPr>
      </w:pPr>
      <w:r w:rsidDel="00000000" w:rsidR="00000000" w:rsidRPr="00000000">
        <w:rPr>
          <w:rtl w:val="0"/>
        </w:rPr>
      </w:r>
    </w:p>
    <w:tbl>
      <w:tblPr>
        <w:tblStyle w:val="Table1"/>
        <w:tblW w:w="936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870"/>
        <w:gridCol w:w="6750"/>
        <w:gridCol w:w="1740"/>
        <w:tblGridChange w:id="0">
          <w:tblGrid>
            <w:gridCol w:w="870"/>
            <w:gridCol w:w="6750"/>
            <w:gridCol w:w="1740"/>
          </w:tblGrid>
        </w:tblGridChange>
      </w:tblGrid>
      <w:tr>
        <w:trPr>
          <w:cantSplit w:val="0"/>
          <w:trHeight w:val="925.444335937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360" w:lineRule="auto"/>
              <w:jc w:val="center"/>
              <w:rPr>
                <w:b w:val="1"/>
                <w:sz w:val="38"/>
                <w:szCs w:val="38"/>
                <w:highlight w:val="white"/>
                <w:u w:val="single"/>
              </w:rPr>
            </w:pPr>
            <w:r w:rsidDel="00000000" w:rsidR="00000000" w:rsidRPr="00000000">
              <w:rPr>
                <w:b w:val="1"/>
                <w:sz w:val="38"/>
                <w:szCs w:val="38"/>
                <w:highlight w:val="white"/>
                <w:u w:val="single"/>
                <w:rtl w:val="0"/>
              </w:rPr>
              <w:t xml:space="preserve">Table Of content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360" w:lineRule="auto"/>
              <w:jc w:val="center"/>
              <w:rPr>
                <w:b w:val="1"/>
                <w:sz w:val="32"/>
                <w:szCs w:val="32"/>
                <w:highlight w:val="white"/>
              </w:rPr>
            </w:pPr>
            <w:r w:rsidDel="00000000" w:rsidR="00000000" w:rsidRPr="00000000">
              <w:rPr>
                <w:b w:val="1"/>
                <w:sz w:val="32"/>
                <w:szCs w:val="32"/>
                <w:highlight w:val="white"/>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360" w:lineRule="auto"/>
              <w:jc w:val="center"/>
              <w:rPr>
                <w:b w:val="1"/>
                <w:sz w:val="32"/>
                <w:szCs w:val="32"/>
                <w:highlight w:val="white"/>
              </w:rPr>
            </w:pPr>
            <w:r w:rsidDel="00000000" w:rsidR="00000000" w:rsidRPr="00000000">
              <w:rPr>
                <w:b w:val="1"/>
                <w:sz w:val="32"/>
                <w:szCs w:val="32"/>
                <w:highlight w:val="white"/>
                <w:rtl w:val="0"/>
              </w:rPr>
              <w:t xml:space="preserve">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360" w:lineRule="auto"/>
              <w:jc w:val="center"/>
              <w:rPr>
                <w:b w:val="1"/>
                <w:sz w:val="32"/>
                <w:szCs w:val="32"/>
                <w:highlight w:val="white"/>
              </w:rPr>
            </w:pPr>
            <w:r w:rsidDel="00000000" w:rsidR="00000000" w:rsidRPr="00000000">
              <w:rPr>
                <w:b w:val="1"/>
                <w:sz w:val="32"/>
                <w:szCs w:val="32"/>
                <w:highlight w:val="white"/>
                <w:rtl w:val="0"/>
              </w:rPr>
              <w:t xml:space="preserve">Page 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360" w:lineRule="auto"/>
              <w:jc w:val="center"/>
              <w:rPr>
                <w:sz w:val="30"/>
                <w:szCs w:val="30"/>
                <w:highlight w:val="white"/>
              </w:rPr>
            </w:pPr>
            <w:r w:rsidDel="00000000" w:rsidR="00000000" w:rsidRPr="00000000">
              <w:rPr>
                <w:sz w:val="30"/>
                <w:szCs w:val="30"/>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360" w:lineRule="auto"/>
              <w:jc w:val="center"/>
              <w:rPr>
                <w:sz w:val="30"/>
                <w:szCs w:val="30"/>
                <w:highlight w:val="white"/>
              </w:rPr>
            </w:pPr>
            <w:hyperlink r:id="rId6">
              <w:r w:rsidDel="00000000" w:rsidR="00000000" w:rsidRPr="00000000">
                <w:rPr>
                  <w:sz w:val="30"/>
                  <w:szCs w:val="30"/>
                  <w:highlight w:val="white"/>
                  <w:rtl w:val="0"/>
                </w:rPr>
                <w:t xml:space="preserve">Description</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360" w:lineRule="auto"/>
              <w:jc w:val="center"/>
              <w:rPr>
                <w:sz w:val="30"/>
                <w:szCs w:val="30"/>
                <w:highlight w:val="white"/>
              </w:rPr>
            </w:pPr>
            <w:r w:rsidDel="00000000" w:rsidR="00000000" w:rsidRPr="00000000">
              <w:rPr>
                <w:sz w:val="30"/>
                <w:szCs w:val="30"/>
                <w:highlight w:val="white"/>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360" w:lineRule="auto"/>
              <w:jc w:val="center"/>
              <w:rPr>
                <w:sz w:val="30"/>
                <w:szCs w:val="30"/>
                <w:highlight w:val="white"/>
              </w:rPr>
            </w:pPr>
            <w:r w:rsidDel="00000000" w:rsidR="00000000" w:rsidRPr="00000000">
              <w:rPr>
                <w:sz w:val="30"/>
                <w:szCs w:val="30"/>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360" w:lineRule="auto"/>
              <w:jc w:val="center"/>
              <w:rPr>
                <w:sz w:val="30"/>
                <w:szCs w:val="30"/>
                <w:highlight w:val="white"/>
              </w:rPr>
            </w:pPr>
            <w:hyperlink r:id="rId7">
              <w:r w:rsidDel="00000000" w:rsidR="00000000" w:rsidRPr="00000000">
                <w:rPr>
                  <w:sz w:val="30"/>
                  <w:szCs w:val="30"/>
                  <w:highlight w:val="white"/>
                  <w:rtl w:val="0"/>
                </w:rPr>
                <w:t xml:space="preserve">Scope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360" w:lineRule="auto"/>
              <w:jc w:val="center"/>
              <w:rPr>
                <w:sz w:val="30"/>
                <w:szCs w:val="30"/>
                <w:highlight w:val="white"/>
              </w:rPr>
            </w:pPr>
            <w:r w:rsidDel="00000000" w:rsidR="00000000" w:rsidRPr="00000000">
              <w:rPr>
                <w:sz w:val="30"/>
                <w:szCs w:val="30"/>
                <w:highlight w:val="white"/>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360" w:lineRule="auto"/>
              <w:jc w:val="center"/>
              <w:rPr>
                <w:sz w:val="30"/>
                <w:szCs w:val="30"/>
                <w:highlight w:val="white"/>
              </w:rPr>
            </w:pPr>
            <w:r w:rsidDel="00000000" w:rsidR="00000000" w:rsidRPr="00000000">
              <w:rPr>
                <w:sz w:val="30"/>
                <w:szCs w:val="30"/>
                <w:highlight w:val="whit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360" w:lineRule="auto"/>
              <w:jc w:val="center"/>
              <w:rPr>
                <w:sz w:val="30"/>
                <w:szCs w:val="30"/>
                <w:highlight w:val="white"/>
              </w:rPr>
            </w:pPr>
            <w:r w:rsidDel="00000000" w:rsidR="00000000" w:rsidRPr="00000000">
              <w:rPr>
                <w:sz w:val="30"/>
                <w:szCs w:val="30"/>
                <w:highlight w:val="white"/>
                <w:rtl w:val="0"/>
              </w:rPr>
              <w:t xml:space="preserve">Function 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360" w:lineRule="auto"/>
              <w:jc w:val="center"/>
              <w:rPr>
                <w:sz w:val="30"/>
                <w:szCs w:val="30"/>
                <w:highlight w:val="white"/>
              </w:rPr>
            </w:pPr>
            <w:r w:rsidDel="00000000" w:rsidR="00000000" w:rsidRPr="00000000">
              <w:rPr>
                <w:sz w:val="30"/>
                <w:szCs w:val="30"/>
                <w:highlight w:val="white"/>
                <w:rtl w:val="0"/>
              </w:rPr>
              <w:t xml:space="preserve">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360" w:lineRule="auto"/>
              <w:jc w:val="center"/>
              <w:rPr>
                <w:sz w:val="30"/>
                <w:szCs w:val="30"/>
                <w:highlight w:val="white"/>
              </w:rPr>
            </w:pPr>
            <w:r w:rsidDel="00000000" w:rsidR="00000000" w:rsidRPr="00000000">
              <w:rPr>
                <w:sz w:val="30"/>
                <w:szCs w:val="30"/>
                <w:highlight w:val="whit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360" w:lineRule="auto"/>
              <w:jc w:val="center"/>
              <w:rPr>
                <w:sz w:val="30"/>
                <w:szCs w:val="30"/>
                <w:highlight w:val="white"/>
              </w:rPr>
            </w:pPr>
            <w:r w:rsidDel="00000000" w:rsidR="00000000" w:rsidRPr="00000000">
              <w:rPr>
                <w:sz w:val="30"/>
                <w:szCs w:val="30"/>
                <w:highlight w:val="white"/>
                <w:rtl w:val="0"/>
              </w:rPr>
              <w:t xml:space="preserve">Non Functional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360" w:lineRule="auto"/>
              <w:jc w:val="center"/>
              <w:rPr>
                <w:sz w:val="30"/>
                <w:szCs w:val="30"/>
                <w:highlight w:val="white"/>
              </w:rPr>
            </w:pPr>
            <w:r w:rsidDel="00000000" w:rsidR="00000000" w:rsidRPr="00000000">
              <w:rPr>
                <w:sz w:val="30"/>
                <w:szCs w:val="30"/>
                <w:highlight w:val="white"/>
                <w:rtl w:val="0"/>
              </w:rPr>
              <w:t xml:space="preserve">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360" w:lineRule="auto"/>
              <w:jc w:val="center"/>
              <w:rPr>
                <w:sz w:val="30"/>
                <w:szCs w:val="30"/>
                <w:highlight w:val="white"/>
              </w:rPr>
            </w:pPr>
            <w:r w:rsidDel="00000000" w:rsidR="00000000" w:rsidRPr="00000000">
              <w:rPr>
                <w:sz w:val="30"/>
                <w:szCs w:val="30"/>
                <w:highlight w:val="whit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360" w:lineRule="auto"/>
              <w:jc w:val="center"/>
              <w:rPr>
                <w:sz w:val="30"/>
                <w:szCs w:val="30"/>
                <w:highlight w:val="white"/>
              </w:rPr>
            </w:pPr>
            <w:r w:rsidDel="00000000" w:rsidR="00000000" w:rsidRPr="00000000">
              <w:rPr>
                <w:sz w:val="30"/>
                <w:szCs w:val="30"/>
                <w:highlight w:val="white"/>
                <w:rtl w:val="0"/>
              </w:rPr>
              <w:t xml:space="preserve">Flow Chart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360" w:lineRule="auto"/>
              <w:jc w:val="center"/>
              <w:rPr>
                <w:sz w:val="30"/>
                <w:szCs w:val="30"/>
                <w:highlight w:val="white"/>
              </w:rPr>
            </w:pPr>
            <w:r w:rsidDel="00000000" w:rsidR="00000000" w:rsidRPr="00000000">
              <w:rPr>
                <w:sz w:val="30"/>
                <w:szCs w:val="30"/>
                <w:highlight w:val="white"/>
                <w:rtl w:val="0"/>
              </w:rPr>
              <w:t xml:space="preserve">17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360" w:lineRule="auto"/>
              <w:jc w:val="center"/>
              <w:rPr>
                <w:sz w:val="30"/>
                <w:szCs w:val="30"/>
                <w:highlight w:val="white"/>
              </w:rPr>
            </w:pPr>
            <w:r w:rsidDel="00000000" w:rsidR="00000000" w:rsidRPr="00000000">
              <w:rPr>
                <w:sz w:val="30"/>
                <w:szCs w:val="30"/>
                <w:highlight w:val="white"/>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360" w:lineRule="auto"/>
              <w:jc w:val="center"/>
              <w:rPr>
                <w:sz w:val="30"/>
                <w:szCs w:val="30"/>
                <w:highlight w:val="white"/>
              </w:rPr>
            </w:pPr>
            <w:r w:rsidDel="00000000" w:rsidR="00000000" w:rsidRPr="00000000">
              <w:rPr>
                <w:sz w:val="30"/>
                <w:szCs w:val="30"/>
                <w:highlight w:val="white"/>
                <w:rtl w:val="0"/>
              </w:rPr>
              <w:t xml:space="preserve">User 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360" w:lineRule="auto"/>
              <w:jc w:val="center"/>
              <w:rPr>
                <w:sz w:val="30"/>
                <w:szCs w:val="30"/>
                <w:highlight w:val="white"/>
              </w:rPr>
            </w:pPr>
            <w:r w:rsidDel="00000000" w:rsidR="00000000" w:rsidRPr="00000000">
              <w:rPr>
                <w:sz w:val="30"/>
                <w:szCs w:val="30"/>
                <w:highlight w:val="white"/>
                <w:rtl w:val="0"/>
              </w:rPr>
              <w:t xml:space="preserve">19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360" w:lineRule="auto"/>
              <w:jc w:val="center"/>
              <w:rPr>
                <w:sz w:val="30"/>
                <w:szCs w:val="30"/>
                <w:highlight w:val="white"/>
              </w:rPr>
            </w:pPr>
            <w:r w:rsidDel="00000000" w:rsidR="00000000" w:rsidRPr="00000000">
              <w:rPr>
                <w:sz w:val="30"/>
                <w:szCs w:val="30"/>
                <w:highlight w:val="white"/>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360" w:lineRule="auto"/>
              <w:jc w:val="center"/>
              <w:rPr>
                <w:sz w:val="30"/>
                <w:szCs w:val="30"/>
                <w:highlight w:val="white"/>
              </w:rPr>
            </w:pPr>
            <w:r w:rsidDel="00000000" w:rsidR="00000000" w:rsidRPr="00000000">
              <w:rPr>
                <w:sz w:val="30"/>
                <w:szCs w:val="30"/>
                <w:highlight w:val="white"/>
                <w:rtl w:val="0"/>
              </w:rPr>
              <w:t xml:space="preserve">Use Case Diagram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360" w:lineRule="auto"/>
              <w:jc w:val="center"/>
              <w:rPr>
                <w:sz w:val="30"/>
                <w:szCs w:val="30"/>
                <w:highlight w:val="white"/>
              </w:rPr>
            </w:pPr>
            <w:r w:rsidDel="00000000" w:rsidR="00000000" w:rsidRPr="00000000">
              <w:rPr>
                <w:sz w:val="30"/>
                <w:szCs w:val="30"/>
                <w:highlight w:val="white"/>
                <w:rtl w:val="0"/>
              </w:rPr>
              <w:t xml:space="preserve">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360" w:lineRule="auto"/>
              <w:jc w:val="center"/>
              <w:rPr>
                <w:sz w:val="30"/>
                <w:szCs w:val="30"/>
                <w:highlight w:val="white"/>
              </w:rPr>
            </w:pPr>
            <w:r w:rsidDel="00000000" w:rsidR="00000000" w:rsidRPr="00000000">
              <w:rPr>
                <w:sz w:val="30"/>
                <w:szCs w:val="30"/>
                <w:highlight w:val="white"/>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360" w:lineRule="auto"/>
              <w:jc w:val="center"/>
              <w:rPr>
                <w:sz w:val="30"/>
                <w:szCs w:val="30"/>
                <w:highlight w:val="white"/>
              </w:rPr>
            </w:pPr>
            <w:r w:rsidDel="00000000" w:rsidR="00000000" w:rsidRPr="00000000">
              <w:rPr>
                <w:sz w:val="30"/>
                <w:szCs w:val="30"/>
                <w:highlight w:val="white"/>
                <w:rtl w:val="0"/>
              </w:rPr>
              <w:t xml:space="preserve">Fully Dressed 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360" w:lineRule="auto"/>
              <w:jc w:val="center"/>
              <w:rPr>
                <w:sz w:val="30"/>
                <w:szCs w:val="30"/>
                <w:highlight w:val="white"/>
              </w:rPr>
            </w:pPr>
            <w:r w:rsidDel="00000000" w:rsidR="00000000" w:rsidRPr="00000000">
              <w:rPr>
                <w:sz w:val="30"/>
                <w:szCs w:val="30"/>
                <w:highlight w:val="white"/>
                <w:rtl w:val="0"/>
              </w:rPr>
              <w:t xml:space="preserve">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360" w:lineRule="auto"/>
              <w:jc w:val="center"/>
              <w:rPr>
                <w:sz w:val="30"/>
                <w:szCs w:val="30"/>
                <w:highlight w:val="white"/>
              </w:rPr>
            </w:pPr>
            <w:r w:rsidDel="00000000" w:rsidR="00000000" w:rsidRPr="00000000">
              <w:rPr>
                <w:sz w:val="30"/>
                <w:szCs w:val="30"/>
                <w:highlight w:val="white"/>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360" w:lineRule="auto"/>
              <w:jc w:val="center"/>
              <w:rPr>
                <w:sz w:val="30"/>
                <w:szCs w:val="30"/>
                <w:highlight w:val="white"/>
              </w:rPr>
            </w:pPr>
            <w:r w:rsidDel="00000000" w:rsidR="00000000" w:rsidRPr="00000000">
              <w:rPr>
                <w:sz w:val="30"/>
                <w:szCs w:val="30"/>
                <w:highlight w:val="white"/>
                <w:rtl w:val="0"/>
              </w:rPr>
              <w:t xml:space="preserve">Activity Diagram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360" w:lineRule="auto"/>
              <w:jc w:val="center"/>
              <w:rPr>
                <w:sz w:val="30"/>
                <w:szCs w:val="30"/>
                <w:highlight w:val="white"/>
              </w:rPr>
            </w:pPr>
            <w:r w:rsidDel="00000000" w:rsidR="00000000" w:rsidRPr="00000000">
              <w:rPr>
                <w:sz w:val="30"/>
                <w:szCs w:val="30"/>
                <w:highlight w:val="white"/>
                <w:rtl w:val="0"/>
              </w:rPr>
              <w:t xml:space="preserve">29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360" w:lineRule="auto"/>
              <w:jc w:val="center"/>
              <w:rPr>
                <w:sz w:val="30"/>
                <w:szCs w:val="30"/>
                <w:highlight w:val="white"/>
              </w:rPr>
            </w:pPr>
            <w:r w:rsidDel="00000000" w:rsidR="00000000" w:rsidRPr="00000000">
              <w:rPr>
                <w:sz w:val="30"/>
                <w:szCs w:val="30"/>
                <w:highlight w:val="white"/>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360" w:lineRule="auto"/>
              <w:jc w:val="left"/>
              <w:rPr>
                <w:sz w:val="30"/>
                <w:szCs w:val="30"/>
                <w:highlight w:val="white"/>
              </w:rPr>
            </w:pPr>
            <w:r w:rsidDel="00000000" w:rsidR="00000000" w:rsidRPr="00000000">
              <w:rPr>
                <w:sz w:val="30"/>
                <w:szCs w:val="30"/>
                <w:highlight w:val="white"/>
                <w:rtl w:val="0"/>
              </w:rPr>
              <w:t xml:space="preserve">                          Sequence Diagram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360" w:lineRule="auto"/>
              <w:jc w:val="center"/>
              <w:rPr>
                <w:sz w:val="30"/>
                <w:szCs w:val="30"/>
                <w:highlight w:val="white"/>
              </w:rPr>
            </w:pPr>
            <w:r w:rsidDel="00000000" w:rsidR="00000000" w:rsidRPr="00000000">
              <w:rPr>
                <w:sz w:val="30"/>
                <w:szCs w:val="30"/>
                <w:highlight w:val="white"/>
                <w:rtl w:val="0"/>
              </w:rPr>
              <w:t xml:space="preserve">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360" w:lineRule="auto"/>
              <w:jc w:val="center"/>
              <w:rPr>
                <w:sz w:val="30"/>
                <w:szCs w:val="30"/>
                <w:highlight w:val="white"/>
              </w:rPr>
            </w:pPr>
            <w:r w:rsidDel="00000000" w:rsidR="00000000" w:rsidRPr="00000000">
              <w:rPr>
                <w:sz w:val="30"/>
                <w:szCs w:val="30"/>
                <w:highlight w:val="white"/>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360" w:lineRule="auto"/>
              <w:jc w:val="center"/>
              <w:rPr>
                <w:sz w:val="30"/>
                <w:szCs w:val="30"/>
                <w:highlight w:val="white"/>
              </w:rPr>
            </w:pPr>
            <w:r w:rsidDel="00000000" w:rsidR="00000000" w:rsidRPr="00000000">
              <w:rPr>
                <w:sz w:val="30"/>
                <w:szCs w:val="30"/>
                <w:highlight w:val="white"/>
                <w:rtl w:val="0"/>
              </w:rPr>
              <w:t xml:space="preserve">Test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360" w:lineRule="auto"/>
              <w:jc w:val="center"/>
              <w:rPr>
                <w:sz w:val="30"/>
                <w:szCs w:val="30"/>
                <w:highlight w:val="white"/>
              </w:rPr>
            </w:pPr>
            <w:r w:rsidDel="00000000" w:rsidR="00000000" w:rsidRPr="00000000">
              <w:rPr>
                <w:sz w:val="30"/>
                <w:szCs w:val="30"/>
                <w:highlight w:val="white"/>
                <w:rtl w:val="0"/>
              </w:rPr>
              <w:t xml:space="preserve">31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360" w:lineRule="auto"/>
              <w:jc w:val="center"/>
              <w:rPr>
                <w:sz w:val="30"/>
                <w:szCs w:val="3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360" w:lineRule="auto"/>
              <w:jc w:val="center"/>
              <w:rPr>
                <w:sz w:val="30"/>
                <w:szCs w:val="3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360" w:lineRule="auto"/>
              <w:jc w:val="center"/>
              <w:rPr>
                <w:sz w:val="30"/>
                <w:szCs w:val="30"/>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360" w:lineRule="auto"/>
              <w:jc w:val="center"/>
              <w:rPr>
                <w:sz w:val="30"/>
                <w:szCs w:val="3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360" w:lineRule="auto"/>
              <w:jc w:val="center"/>
              <w:rPr>
                <w:sz w:val="30"/>
                <w:szCs w:val="3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360" w:lineRule="auto"/>
              <w:jc w:val="center"/>
              <w:rPr>
                <w:sz w:val="30"/>
                <w:szCs w:val="30"/>
                <w:highlight w:val="white"/>
              </w:rPr>
            </w:pPr>
            <w:r w:rsidDel="00000000" w:rsidR="00000000" w:rsidRPr="00000000">
              <w:rPr>
                <w:rtl w:val="0"/>
              </w:rPr>
            </w:r>
          </w:p>
        </w:tc>
      </w:tr>
    </w:tbl>
    <w:p w:rsidR="00000000" w:rsidDel="00000000" w:rsidP="00000000" w:rsidRDefault="00000000" w:rsidRPr="00000000" w14:paraId="00000049">
      <w:pPr>
        <w:spacing w:line="360" w:lineRule="auto"/>
        <w:rPr>
          <w:sz w:val="30"/>
          <w:szCs w:val="30"/>
          <w:highlight w:val="white"/>
        </w:rPr>
      </w:pPr>
      <w:r w:rsidDel="00000000" w:rsidR="00000000" w:rsidRPr="00000000">
        <w:rPr>
          <w:rtl w:val="0"/>
        </w:rPr>
      </w:r>
    </w:p>
    <w:p w:rsidR="00000000" w:rsidDel="00000000" w:rsidP="00000000" w:rsidRDefault="00000000" w:rsidRPr="00000000" w14:paraId="0000004A">
      <w:pPr>
        <w:spacing w:line="360" w:lineRule="auto"/>
        <w:rPr>
          <w:sz w:val="30"/>
          <w:szCs w:val="30"/>
          <w:highlight w:val="white"/>
        </w:rPr>
      </w:pPr>
      <w:r w:rsidDel="00000000" w:rsidR="00000000" w:rsidRPr="00000000">
        <w:rPr>
          <w:rtl w:val="0"/>
        </w:rPr>
      </w:r>
    </w:p>
    <w:p w:rsidR="00000000" w:rsidDel="00000000" w:rsidP="00000000" w:rsidRDefault="00000000" w:rsidRPr="00000000" w14:paraId="0000004B">
      <w:pPr>
        <w:spacing w:line="360" w:lineRule="auto"/>
        <w:ind w:firstLine="720"/>
        <w:jc w:val="center"/>
        <w:rPr>
          <w:sz w:val="30"/>
          <w:szCs w:val="30"/>
          <w:highlight w:val="white"/>
        </w:rPr>
      </w:pPr>
      <w:r w:rsidDel="00000000" w:rsidR="00000000" w:rsidRPr="00000000">
        <w:rPr>
          <w:rtl w:val="0"/>
        </w:rPr>
      </w:r>
    </w:p>
    <w:p w:rsidR="00000000" w:rsidDel="00000000" w:rsidP="00000000" w:rsidRDefault="00000000" w:rsidRPr="00000000" w14:paraId="0000004C">
      <w:pPr>
        <w:spacing w:line="360" w:lineRule="auto"/>
        <w:ind w:firstLine="720"/>
        <w:jc w:val="center"/>
        <w:rPr>
          <w:sz w:val="30"/>
          <w:szCs w:val="30"/>
          <w:highlight w:val="white"/>
        </w:rPr>
      </w:pPr>
      <w:r w:rsidDel="00000000" w:rsidR="00000000" w:rsidRPr="00000000">
        <w:rPr>
          <w:rtl w:val="0"/>
        </w:rPr>
      </w:r>
    </w:p>
    <w:p w:rsidR="00000000" w:rsidDel="00000000" w:rsidP="00000000" w:rsidRDefault="00000000" w:rsidRPr="00000000" w14:paraId="0000004D">
      <w:pPr>
        <w:rPr>
          <w:b w:val="1"/>
          <w:sz w:val="46"/>
          <w:szCs w:val="46"/>
        </w:rPr>
      </w:pPr>
      <w:r w:rsidDel="00000000" w:rsidR="00000000" w:rsidRPr="00000000">
        <w:rPr>
          <w:b w:val="1"/>
          <w:sz w:val="46"/>
          <w:szCs w:val="46"/>
          <w:u w:val="single"/>
          <w:rtl w:val="0"/>
        </w:rPr>
        <w:t xml:space="preserve">Project:</w:t>
      </w:r>
      <w:r w:rsidDel="00000000" w:rsidR="00000000" w:rsidRPr="00000000">
        <w:rPr>
          <w:b w:val="1"/>
          <w:sz w:val="46"/>
          <w:szCs w:val="46"/>
          <w:rtl w:val="0"/>
        </w:rPr>
        <w:t xml:space="preserve"> Find your match</w:t>
      </w:r>
    </w:p>
    <w:p w:rsidR="00000000" w:rsidDel="00000000" w:rsidP="00000000" w:rsidRDefault="00000000" w:rsidRPr="00000000" w14:paraId="0000004E">
      <w:pPr>
        <w:rPr>
          <w:b w:val="1"/>
          <w:sz w:val="46"/>
          <w:szCs w:val="46"/>
        </w:rPr>
      </w:pPr>
      <w:r w:rsidDel="00000000" w:rsidR="00000000" w:rsidRPr="00000000">
        <w:rPr>
          <w:rtl w:val="0"/>
        </w:rPr>
      </w:r>
    </w:p>
    <w:p w:rsidR="00000000" w:rsidDel="00000000" w:rsidP="00000000" w:rsidRDefault="00000000" w:rsidRPr="00000000" w14:paraId="0000004F">
      <w:pPr>
        <w:pStyle w:val="Title"/>
        <w:rPr>
          <w:sz w:val="28"/>
          <w:szCs w:val="28"/>
          <w:u w:val="single"/>
        </w:rPr>
      </w:pPr>
      <w:bookmarkStart w:colFirst="0" w:colLast="0" w:name="_speanfc4mxym" w:id="0"/>
      <w:bookmarkEnd w:id="0"/>
      <w:r w:rsidDel="00000000" w:rsidR="00000000" w:rsidRPr="00000000">
        <w:rPr>
          <w:b w:val="1"/>
          <w:sz w:val="40"/>
          <w:szCs w:val="40"/>
          <w:u w:val="single"/>
          <w:rtl w:val="0"/>
        </w:rPr>
        <w:t xml:space="preserve">Description</w:t>
      </w:r>
      <w:r w:rsidDel="00000000" w:rsidR="00000000" w:rsidRPr="00000000">
        <w:rPr>
          <w:sz w:val="28"/>
          <w:szCs w:val="28"/>
          <w:u w:val="single"/>
          <w:rtl w:val="0"/>
        </w:rPr>
        <w:t xml:space="preserve">:</w:t>
      </w:r>
    </w:p>
    <w:p w:rsidR="00000000" w:rsidDel="00000000" w:rsidP="00000000" w:rsidRDefault="00000000" w:rsidRPr="00000000" w14:paraId="00000050">
      <w:pPr>
        <w:ind w:firstLine="720"/>
        <w:rPr/>
      </w:pPr>
      <w:r w:rsidDel="00000000" w:rsidR="00000000" w:rsidRPr="00000000">
        <w:rPr>
          <w:rtl w:val="0"/>
        </w:rPr>
        <w:t xml:space="preserve">This website aims to provide information of people , who want to find friend and partner .Here no organisation is included, with the help of it you can not only make friends but also find love of your life  in this modern era.Moreover its free of cost website for all who love to talk .This website gather  the information most relevant to person’s decision and invest in their love life .looking for someone who has same interest and motivation is hard so here this website will help you.</w:t>
      </w:r>
    </w:p>
    <w:p w:rsidR="00000000" w:rsidDel="00000000" w:rsidP="00000000" w:rsidRDefault="00000000" w:rsidRPr="00000000" w14:paraId="00000051">
      <w:pPr>
        <w:ind w:firstLine="720"/>
        <w:rPr/>
      </w:pPr>
      <w:r w:rsidDel="00000000" w:rsidR="00000000" w:rsidRPr="00000000">
        <w:rPr>
          <w:rtl w:val="0"/>
        </w:rPr>
      </w:r>
    </w:p>
    <w:p w:rsidR="00000000" w:rsidDel="00000000" w:rsidP="00000000" w:rsidRDefault="00000000" w:rsidRPr="00000000" w14:paraId="00000052">
      <w:pPr>
        <w:pStyle w:val="Title"/>
        <w:rPr>
          <w:sz w:val="28"/>
          <w:szCs w:val="28"/>
          <w:u w:val="single"/>
        </w:rPr>
      </w:pPr>
      <w:bookmarkStart w:colFirst="0" w:colLast="0" w:name="_15de62ot6ogj" w:id="1"/>
      <w:bookmarkEnd w:id="1"/>
      <w:r w:rsidDel="00000000" w:rsidR="00000000" w:rsidRPr="00000000">
        <w:rPr>
          <w:b w:val="1"/>
          <w:sz w:val="40"/>
          <w:szCs w:val="40"/>
          <w:u w:val="single"/>
          <w:rtl w:val="0"/>
        </w:rPr>
        <w:t xml:space="preserve">Scope</w:t>
      </w:r>
      <w:r w:rsidDel="00000000" w:rsidR="00000000" w:rsidRPr="00000000">
        <w:rPr>
          <w:sz w:val="28"/>
          <w:szCs w:val="28"/>
          <w:u w:val="single"/>
          <w:rtl w:val="0"/>
        </w:rPr>
        <w:t xml:space="preserve">:</w:t>
      </w:r>
    </w:p>
    <w:p w:rsidR="00000000" w:rsidDel="00000000" w:rsidP="00000000" w:rsidRDefault="00000000" w:rsidRPr="00000000" w14:paraId="00000053">
      <w:pPr>
        <w:rPr/>
      </w:pPr>
      <w:r w:rsidDel="00000000" w:rsidR="00000000" w:rsidRPr="00000000">
        <w:rPr>
          <w:rtl w:val="0"/>
        </w:rPr>
        <w:t xml:space="preserve">             </w:t>
      </w:r>
    </w:p>
    <w:p w:rsidR="00000000" w:rsidDel="00000000" w:rsidP="00000000" w:rsidRDefault="00000000" w:rsidRPr="00000000" w14:paraId="00000054">
      <w:pPr>
        <w:rPr/>
      </w:pPr>
      <w:r w:rsidDel="00000000" w:rsidR="00000000" w:rsidRPr="00000000">
        <w:rPr>
          <w:rtl w:val="0"/>
        </w:rPr>
        <w:t xml:space="preserve">           Spreading love and improving relation reach.Providing 24*7 access to the customer.Records of the customer’s information can help better manage the resources in the website.The website will contain two types of Users Admin and Customer.the customer will have limited access.In contrast Admin will have more access as she will be able to manage the profile of people. </w:t>
      </w: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ind w:firstLine="720"/>
        <w:rPr/>
      </w:pPr>
      <w:r w:rsidDel="00000000" w:rsidR="00000000" w:rsidRPr="00000000">
        <w:rPr>
          <w:rtl w:val="0"/>
        </w:rPr>
      </w:r>
    </w:p>
    <w:p w:rsidR="00000000" w:rsidDel="00000000" w:rsidP="00000000" w:rsidRDefault="00000000" w:rsidRPr="00000000" w14:paraId="00000058">
      <w:pPr>
        <w:pStyle w:val="Title"/>
        <w:rPr>
          <w:b w:val="1"/>
          <w:sz w:val="40"/>
          <w:szCs w:val="40"/>
          <w:u w:val="single"/>
        </w:rPr>
      </w:pPr>
      <w:bookmarkStart w:colFirst="0" w:colLast="0" w:name="_2hfterbz5gwn" w:id="2"/>
      <w:bookmarkEnd w:id="2"/>
      <w:r w:rsidDel="00000000" w:rsidR="00000000" w:rsidRPr="00000000">
        <w:rPr>
          <w:b w:val="1"/>
          <w:sz w:val="40"/>
          <w:szCs w:val="40"/>
          <w:u w:val="single"/>
          <w:rtl w:val="0"/>
        </w:rPr>
        <w:t xml:space="preserve">Moqups:</w:t>
      </w:r>
    </w:p>
    <w:p w:rsidR="00000000" w:rsidDel="00000000" w:rsidP="00000000" w:rsidRDefault="00000000" w:rsidRPr="00000000" w14:paraId="00000059">
      <w:pPr>
        <w:rPr/>
      </w:pPr>
      <w:hyperlink r:id="rId8">
        <w:r w:rsidDel="00000000" w:rsidR="00000000" w:rsidRPr="00000000">
          <w:rPr>
            <w:color w:val="1155cc"/>
            <w:u w:val="single"/>
            <w:rtl w:val="0"/>
          </w:rPr>
          <w:t xml:space="preserve">https://app.moqups.com/ExD2BtYvsG5enV2TYFsqFePcStzQfKaw/view/page/ad64222d5</w:t>
        </w:r>
      </w:hyperlink>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ind w:firstLine="720"/>
        <w:rPr/>
      </w:pPr>
      <w:r w:rsidDel="00000000" w:rsidR="00000000" w:rsidRPr="00000000">
        <w:rPr>
          <w:rtl w:val="0"/>
        </w:rPr>
      </w:r>
    </w:p>
    <w:p w:rsidR="00000000" w:rsidDel="00000000" w:rsidP="00000000" w:rsidRDefault="00000000" w:rsidRPr="00000000" w14:paraId="00000061">
      <w:pPr>
        <w:ind w:firstLine="720"/>
        <w:rPr/>
      </w:pPr>
      <w:r w:rsidDel="00000000" w:rsidR="00000000" w:rsidRPr="00000000">
        <w:rPr>
          <w:rtl w:val="0"/>
        </w:rPr>
      </w:r>
    </w:p>
    <w:p w:rsidR="00000000" w:rsidDel="00000000" w:rsidP="00000000" w:rsidRDefault="00000000" w:rsidRPr="00000000" w14:paraId="00000062">
      <w:pPr>
        <w:ind w:firstLine="720"/>
        <w:rPr>
          <w:b w:val="1"/>
          <w:sz w:val="32"/>
          <w:szCs w:val="32"/>
        </w:rPr>
      </w:pPr>
      <w:r w:rsidDel="00000000" w:rsidR="00000000" w:rsidRPr="00000000">
        <w:rPr>
          <w:rtl w:val="0"/>
        </w:rPr>
      </w:r>
    </w:p>
    <w:p w:rsidR="00000000" w:rsidDel="00000000" w:rsidP="00000000" w:rsidRDefault="00000000" w:rsidRPr="00000000" w14:paraId="00000063">
      <w:pPr>
        <w:ind w:firstLine="720"/>
        <w:rPr>
          <w:b w:val="1"/>
          <w:sz w:val="32"/>
          <w:szCs w:val="32"/>
        </w:rPr>
      </w:pPr>
      <w:r w:rsidDel="00000000" w:rsidR="00000000" w:rsidRPr="00000000">
        <w:rPr>
          <w:rtl w:val="0"/>
        </w:rPr>
      </w:r>
    </w:p>
    <w:p w:rsidR="00000000" w:rsidDel="00000000" w:rsidP="00000000" w:rsidRDefault="00000000" w:rsidRPr="00000000" w14:paraId="00000064">
      <w:pPr>
        <w:ind w:firstLine="720"/>
        <w:rPr>
          <w:b w:val="1"/>
          <w:sz w:val="32"/>
          <w:szCs w:val="32"/>
        </w:rPr>
      </w:pPr>
      <w:r w:rsidDel="00000000" w:rsidR="00000000" w:rsidRPr="00000000">
        <w:rPr>
          <w:rtl w:val="0"/>
        </w:rPr>
      </w:r>
    </w:p>
    <w:p w:rsidR="00000000" w:rsidDel="00000000" w:rsidP="00000000" w:rsidRDefault="00000000" w:rsidRPr="00000000" w14:paraId="00000065">
      <w:pPr>
        <w:ind w:firstLine="720"/>
        <w:rPr>
          <w:b w:val="1"/>
          <w:sz w:val="32"/>
          <w:szCs w:val="32"/>
        </w:rPr>
      </w:pPr>
      <w:r w:rsidDel="00000000" w:rsidR="00000000" w:rsidRPr="00000000">
        <w:rPr>
          <w:rtl w:val="0"/>
        </w:rPr>
      </w:r>
    </w:p>
    <w:p w:rsidR="00000000" w:rsidDel="00000000" w:rsidP="00000000" w:rsidRDefault="00000000" w:rsidRPr="00000000" w14:paraId="00000066">
      <w:pPr>
        <w:ind w:firstLine="720"/>
        <w:rPr>
          <w:b w:val="1"/>
          <w:sz w:val="32"/>
          <w:szCs w:val="32"/>
        </w:rPr>
      </w:pPr>
      <w:r w:rsidDel="00000000" w:rsidR="00000000" w:rsidRPr="00000000">
        <w:rPr>
          <w:rtl w:val="0"/>
        </w:rPr>
      </w:r>
    </w:p>
    <w:p w:rsidR="00000000" w:rsidDel="00000000" w:rsidP="00000000" w:rsidRDefault="00000000" w:rsidRPr="00000000" w14:paraId="00000067">
      <w:pPr>
        <w:ind w:firstLine="720"/>
        <w:rPr>
          <w:b w:val="1"/>
          <w:sz w:val="32"/>
          <w:szCs w:val="32"/>
        </w:rPr>
      </w:pPr>
      <w:r w:rsidDel="00000000" w:rsidR="00000000" w:rsidRPr="00000000">
        <w:rPr>
          <w:rtl w:val="0"/>
        </w:rPr>
      </w:r>
    </w:p>
    <w:p w:rsidR="00000000" w:rsidDel="00000000" w:rsidP="00000000" w:rsidRDefault="00000000" w:rsidRPr="00000000" w14:paraId="00000068">
      <w:pPr>
        <w:ind w:left="0" w:firstLine="0"/>
        <w:rPr>
          <w:b w:val="1"/>
          <w:sz w:val="32"/>
          <w:szCs w:val="32"/>
        </w:rPr>
      </w:pPr>
      <w:r w:rsidDel="00000000" w:rsidR="00000000" w:rsidRPr="00000000">
        <w:rPr>
          <w:rtl w:val="0"/>
        </w:rPr>
      </w:r>
    </w:p>
    <w:p w:rsidR="00000000" w:rsidDel="00000000" w:rsidP="00000000" w:rsidRDefault="00000000" w:rsidRPr="00000000" w14:paraId="00000069">
      <w:pPr>
        <w:ind w:firstLine="720"/>
        <w:rPr>
          <w:b w:val="1"/>
          <w:sz w:val="32"/>
          <w:szCs w:val="32"/>
        </w:rPr>
      </w:pPr>
      <w:r w:rsidDel="00000000" w:rsidR="00000000" w:rsidRPr="00000000">
        <w:rPr>
          <w:rtl w:val="0"/>
        </w:rPr>
      </w:r>
    </w:p>
    <w:p w:rsidR="00000000" w:rsidDel="00000000" w:rsidP="00000000" w:rsidRDefault="00000000" w:rsidRPr="00000000" w14:paraId="0000006A">
      <w:pPr>
        <w:rPr>
          <w:b w:val="1"/>
          <w:sz w:val="32"/>
          <w:szCs w:val="32"/>
        </w:rPr>
      </w:pPr>
      <w:r w:rsidDel="00000000" w:rsidR="00000000" w:rsidRPr="00000000">
        <w:rPr>
          <w:b w:val="1"/>
          <w:sz w:val="32"/>
          <w:szCs w:val="32"/>
          <w:rtl w:val="0"/>
        </w:rPr>
        <w:t xml:space="preserve">HOME</w:t>
      </w:r>
    </w:p>
    <w:p w:rsidR="00000000" w:rsidDel="00000000" w:rsidP="00000000" w:rsidRDefault="00000000" w:rsidRPr="00000000" w14:paraId="0000006B">
      <w:pPr>
        <w:ind w:firstLine="720"/>
        <w:rPr>
          <w:b w:val="1"/>
          <w:sz w:val="32"/>
          <w:szCs w:val="32"/>
        </w:rPr>
      </w:pPr>
      <w:r w:rsidDel="00000000" w:rsidR="00000000" w:rsidRPr="00000000">
        <w:rPr>
          <w:rtl w:val="0"/>
        </w:rPr>
      </w:r>
    </w:p>
    <w:p w:rsidR="00000000" w:rsidDel="00000000" w:rsidP="00000000" w:rsidRDefault="00000000" w:rsidRPr="00000000" w14:paraId="0000006C">
      <w:pPr>
        <w:ind w:firstLine="720"/>
        <w:rPr>
          <w:b w:val="1"/>
          <w:sz w:val="32"/>
          <w:szCs w:val="32"/>
        </w:rPr>
      </w:pPr>
      <w:r w:rsidDel="00000000" w:rsidR="00000000" w:rsidRPr="00000000">
        <w:rPr>
          <w:b w:val="1"/>
          <w:sz w:val="32"/>
          <w:szCs w:val="32"/>
        </w:rPr>
        <w:drawing>
          <wp:inline distB="114300" distT="114300" distL="114300" distR="114300">
            <wp:extent cx="4073385" cy="4869061"/>
            <wp:effectExtent b="0" l="0" r="0" t="0"/>
            <wp:docPr id="10"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073385" cy="4869061"/>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ind w:firstLine="720"/>
        <w:rPr>
          <w:b w:val="1"/>
          <w:sz w:val="32"/>
          <w:szCs w:val="32"/>
        </w:rPr>
      </w:pPr>
      <w:r w:rsidDel="00000000" w:rsidR="00000000" w:rsidRPr="00000000">
        <w:rPr>
          <w:rtl w:val="0"/>
        </w:rPr>
      </w:r>
    </w:p>
    <w:p w:rsidR="00000000" w:rsidDel="00000000" w:rsidP="00000000" w:rsidRDefault="00000000" w:rsidRPr="00000000" w14:paraId="0000006E">
      <w:pPr>
        <w:ind w:firstLine="720"/>
        <w:rPr>
          <w:b w:val="1"/>
          <w:sz w:val="32"/>
          <w:szCs w:val="32"/>
        </w:rPr>
      </w:pPr>
      <w:r w:rsidDel="00000000" w:rsidR="00000000" w:rsidRPr="00000000">
        <w:rPr>
          <w:rtl w:val="0"/>
        </w:rPr>
      </w:r>
    </w:p>
    <w:p w:rsidR="00000000" w:rsidDel="00000000" w:rsidP="00000000" w:rsidRDefault="00000000" w:rsidRPr="00000000" w14:paraId="0000006F">
      <w:pPr>
        <w:ind w:firstLine="720"/>
        <w:rPr>
          <w:b w:val="1"/>
          <w:sz w:val="32"/>
          <w:szCs w:val="32"/>
        </w:rPr>
      </w:pPr>
      <w:r w:rsidDel="00000000" w:rsidR="00000000" w:rsidRPr="00000000">
        <w:rPr>
          <w:rtl w:val="0"/>
        </w:rPr>
      </w:r>
    </w:p>
    <w:p w:rsidR="00000000" w:rsidDel="00000000" w:rsidP="00000000" w:rsidRDefault="00000000" w:rsidRPr="00000000" w14:paraId="00000070">
      <w:pPr>
        <w:ind w:left="0" w:firstLine="0"/>
        <w:rPr>
          <w:b w:val="1"/>
          <w:sz w:val="32"/>
          <w:szCs w:val="32"/>
        </w:rPr>
      </w:pPr>
      <w:r w:rsidDel="00000000" w:rsidR="00000000" w:rsidRPr="00000000">
        <w:rPr>
          <w:b w:val="1"/>
          <w:sz w:val="32"/>
          <w:szCs w:val="32"/>
          <w:rtl w:val="0"/>
        </w:rPr>
        <w:t xml:space="preserve">       </w:t>
      </w:r>
    </w:p>
    <w:p w:rsidR="00000000" w:rsidDel="00000000" w:rsidP="00000000" w:rsidRDefault="00000000" w:rsidRPr="00000000" w14:paraId="00000071">
      <w:pPr>
        <w:ind w:left="0" w:firstLine="0"/>
        <w:rPr>
          <w:b w:val="1"/>
          <w:sz w:val="32"/>
          <w:szCs w:val="32"/>
        </w:rPr>
      </w:pPr>
      <w:r w:rsidDel="00000000" w:rsidR="00000000" w:rsidRPr="00000000">
        <w:rPr>
          <w:rtl w:val="0"/>
        </w:rPr>
      </w:r>
    </w:p>
    <w:p w:rsidR="00000000" w:rsidDel="00000000" w:rsidP="00000000" w:rsidRDefault="00000000" w:rsidRPr="00000000" w14:paraId="00000072">
      <w:pPr>
        <w:ind w:left="0" w:firstLine="0"/>
        <w:rPr>
          <w:b w:val="1"/>
          <w:sz w:val="32"/>
          <w:szCs w:val="32"/>
        </w:rPr>
      </w:pPr>
      <w:r w:rsidDel="00000000" w:rsidR="00000000" w:rsidRPr="00000000">
        <w:rPr>
          <w:rtl w:val="0"/>
        </w:rPr>
      </w:r>
    </w:p>
    <w:p w:rsidR="00000000" w:rsidDel="00000000" w:rsidP="00000000" w:rsidRDefault="00000000" w:rsidRPr="00000000" w14:paraId="00000073">
      <w:pPr>
        <w:ind w:left="0" w:firstLine="0"/>
        <w:rPr>
          <w:b w:val="1"/>
          <w:sz w:val="32"/>
          <w:szCs w:val="32"/>
        </w:rPr>
      </w:pPr>
      <w:r w:rsidDel="00000000" w:rsidR="00000000" w:rsidRPr="00000000">
        <w:rPr>
          <w:rtl w:val="0"/>
        </w:rPr>
      </w:r>
    </w:p>
    <w:p w:rsidR="00000000" w:rsidDel="00000000" w:rsidP="00000000" w:rsidRDefault="00000000" w:rsidRPr="00000000" w14:paraId="00000074">
      <w:pPr>
        <w:ind w:left="0" w:firstLine="0"/>
        <w:rPr>
          <w:b w:val="1"/>
          <w:sz w:val="32"/>
          <w:szCs w:val="32"/>
        </w:rPr>
      </w:pPr>
      <w:r w:rsidDel="00000000" w:rsidR="00000000" w:rsidRPr="00000000">
        <w:rPr>
          <w:rtl w:val="0"/>
        </w:rPr>
      </w:r>
    </w:p>
    <w:p w:rsidR="00000000" w:rsidDel="00000000" w:rsidP="00000000" w:rsidRDefault="00000000" w:rsidRPr="00000000" w14:paraId="00000075">
      <w:pPr>
        <w:ind w:left="0" w:firstLine="0"/>
        <w:rPr>
          <w:b w:val="1"/>
          <w:sz w:val="32"/>
          <w:szCs w:val="32"/>
        </w:rPr>
      </w:pPr>
      <w:r w:rsidDel="00000000" w:rsidR="00000000" w:rsidRPr="00000000">
        <w:rPr>
          <w:rtl w:val="0"/>
        </w:rPr>
      </w:r>
    </w:p>
    <w:p w:rsidR="00000000" w:rsidDel="00000000" w:rsidP="00000000" w:rsidRDefault="00000000" w:rsidRPr="00000000" w14:paraId="00000076">
      <w:pPr>
        <w:ind w:left="0" w:firstLine="0"/>
        <w:rPr>
          <w:b w:val="1"/>
          <w:sz w:val="32"/>
          <w:szCs w:val="32"/>
        </w:rPr>
      </w:pPr>
      <w:r w:rsidDel="00000000" w:rsidR="00000000" w:rsidRPr="00000000">
        <w:rPr>
          <w:b w:val="1"/>
          <w:sz w:val="32"/>
          <w:szCs w:val="32"/>
          <w:rtl w:val="0"/>
        </w:rPr>
        <w:t xml:space="preserve">  </w:t>
      </w:r>
    </w:p>
    <w:p w:rsidR="00000000" w:rsidDel="00000000" w:rsidP="00000000" w:rsidRDefault="00000000" w:rsidRPr="00000000" w14:paraId="00000077">
      <w:pPr>
        <w:ind w:left="0" w:firstLine="0"/>
        <w:rPr>
          <w:b w:val="1"/>
          <w:sz w:val="32"/>
          <w:szCs w:val="32"/>
        </w:rPr>
      </w:pPr>
      <w:r w:rsidDel="00000000" w:rsidR="00000000" w:rsidRPr="00000000">
        <w:rPr>
          <w:rtl w:val="0"/>
        </w:rPr>
      </w:r>
    </w:p>
    <w:p w:rsidR="00000000" w:rsidDel="00000000" w:rsidP="00000000" w:rsidRDefault="00000000" w:rsidRPr="00000000" w14:paraId="00000078">
      <w:pPr>
        <w:ind w:left="0" w:firstLine="0"/>
        <w:rPr>
          <w:b w:val="1"/>
          <w:sz w:val="32"/>
          <w:szCs w:val="32"/>
        </w:rPr>
      </w:pPr>
      <w:r w:rsidDel="00000000" w:rsidR="00000000" w:rsidRPr="00000000">
        <w:rPr>
          <w:rtl w:val="0"/>
        </w:rPr>
      </w:r>
    </w:p>
    <w:p w:rsidR="00000000" w:rsidDel="00000000" w:rsidP="00000000" w:rsidRDefault="00000000" w:rsidRPr="00000000" w14:paraId="00000079">
      <w:pPr>
        <w:ind w:left="0" w:firstLine="0"/>
        <w:rPr>
          <w:b w:val="1"/>
          <w:sz w:val="32"/>
          <w:szCs w:val="32"/>
        </w:rPr>
      </w:pPr>
      <w:r w:rsidDel="00000000" w:rsidR="00000000" w:rsidRPr="00000000">
        <w:rPr>
          <w:b w:val="1"/>
          <w:sz w:val="32"/>
          <w:szCs w:val="32"/>
          <w:rtl w:val="0"/>
        </w:rPr>
        <w:t xml:space="preserve">LOGIN</w:t>
      </w:r>
    </w:p>
    <w:p w:rsidR="00000000" w:rsidDel="00000000" w:rsidP="00000000" w:rsidRDefault="00000000" w:rsidRPr="00000000" w14:paraId="0000007A">
      <w:pPr>
        <w:ind w:left="0" w:firstLine="0"/>
        <w:rPr>
          <w:b w:val="1"/>
          <w:sz w:val="32"/>
          <w:szCs w:val="32"/>
        </w:rPr>
      </w:pPr>
      <w:r w:rsidDel="00000000" w:rsidR="00000000" w:rsidRPr="00000000">
        <w:rPr>
          <w:rtl w:val="0"/>
        </w:rPr>
      </w:r>
    </w:p>
    <w:p w:rsidR="00000000" w:rsidDel="00000000" w:rsidP="00000000" w:rsidRDefault="00000000" w:rsidRPr="00000000" w14:paraId="0000007B">
      <w:pPr>
        <w:ind w:firstLine="720"/>
        <w:rPr>
          <w:b w:val="1"/>
          <w:sz w:val="32"/>
          <w:szCs w:val="32"/>
        </w:rPr>
      </w:pPr>
      <w:r w:rsidDel="00000000" w:rsidR="00000000" w:rsidRPr="00000000">
        <w:rPr>
          <w:b w:val="1"/>
          <w:sz w:val="32"/>
          <w:szCs w:val="32"/>
        </w:rPr>
        <w:drawing>
          <wp:inline distB="114300" distT="114300" distL="114300" distR="114300">
            <wp:extent cx="4667250" cy="5717753"/>
            <wp:effectExtent b="0" l="0" r="0" t="0"/>
            <wp:docPr id="15"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4667250" cy="5717753"/>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ind w:left="0" w:firstLine="0"/>
        <w:rPr>
          <w:b w:val="1"/>
          <w:sz w:val="32"/>
          <w:szCs w:val="32"/>
        </w:rPr>
      </w:pPr>
      <w:r w:rsidDel="00000000" w:rsidR="00000000" w:rsidRPr="00000000">
        <w:rPr>
          <w:rtl w:val="0"/>
        </w:rPr>
      </w:r>
    </w:p>
    <w:p w:rsidR="00000000" w:rsidDel="00000000" w:rsidP="00000000" w:rsidRDefault="00000000" w:rsidRPr="00000000" w14:paraId="0000007D">
      <w:pPr>
        <w:ind w:firstLine="720"/>
        <w:rPr>
          <w:b w:val="1"/>
          <w:sz w:val="32"/>
          <w:szCs w:val="32"/>
        </w:rPr>
      </w:pPr>
      <w:r w:rsidDel="00000000" w:rsidR="00000000" w:rsidRPr="00000000">
        <w:rPr>
          <w:rtl w:val="0"/>
        </w:rPr>
      </w:r>
    </w:p>
    <w:p w:rsidR="00000000" w:rsidDel="00000000" w:rsidP="00000000" w:rsidRDefault="00000000" w:rsidRPr="00000000" w14:paraId="0000007E">
      <w:pPr>
        <w:ind w:firstLine="720"/>
        <w:rPr>
          <w:b w:val="1"/>
          <w:sz w:val="32"/>
          <w:szCs w:val="32"/>
        </w:rPr>
      </w:pPr>
      <w:r w:rsidDel="00000000" w:rsidR="00000000" w:rsidRPr="00000000">
        <w:rPr>
          <w:rtl w:val="0"/>
        </w:rPr>
      </w:r>
    </w:p>
    <w:p w:rsidR="00000000" w:rsidDel="00000000" w:rsidP="00000000" w:rsidRDefault="00000000" w:rsidRPr="00000000" w14:paraId="0000007F">
      <w:pPr>
        <w:ind w:firstLine="720"/>
        <w:rPr>
          <w:b w:val="1"/>
          <w:sz w:val="32"/>
          <w:szCs w:val="32"/>
        </w:rPr>
      </w:pPr>
      <w:r w:rsidDel="00000000" w:rsidR="00000000" w:rsidRPr="00000000">
        <w:rPr>
          <w:rtl w:val="0"/>
        </w:rPr>
      </w:r>
    </w:p>
    <w:p w:rsidR="00000000" w:rsidDel="00000000" w:rsidP="00000000" w:rsidRDefault="00000000" w:rsidRPr="00000000" w14:paraId="00000080">
      <w:pPr>
        <w:ind w:firstLine="720"/>
        <w:rPr>
          <w:b w:val="1"/>
          <w:sz w:val="32"/>
          <w:szCs w:val="32"/>
        </w:rPr>
      </w:pPr>
      <w:r w:rsidDel="00000000" w:rsidR="00000000" w:rsidRPr="00000000">
        <w:rPr>
          <w:rtl w:val="0"/>
        </w:rPr>
      </w:r>
    </w:p>
    <w:p w:rsidR="00000000" w:rsidDel="00000000" w:rsidP="00000000" w:rsidRDefault="00000000" w:rsidRPr="00000000" w14:paraId="00000081">
      <w:pPr>
        <w:ind w:firstLine="720"/>
        <w:rPr>
          <w:del w:author="Roshni Parmar" w:id="1" w:date="2022-04-04T01:44:02Z"/>
          <w:b w:val="1"/>
          <w:sz w:val="32"/>
          <w:szCs w:val="32"/>
        </w:rPr>
      </w:pPr>
      <w:del w:author="Roshni Parmar" w:id="1" w:date="2022-04-04T01:44:02Z">
        <w:r w:rsidDel="00000000" w:rsidR="00000000" w:rsidRPr="00000000">
          <w:rPr>
            <w:rtl w:val="0"/>
          </w:rPr>
        </w:r>
      </w:del>
    </w:p>
    <w:p w:rsidR="00000000" w:rsidDel="00000000" w:rsidP="00000000" w:rsidRDefault="00000000" w:rsidRPr="00000000" w14:paraId="00000082">
      <w:pPr>
        <w:pStyle w:val="Title"/>
        <w:rPr/>
      </w:pPr>
      <w:bookmarkStart w:colFirst="0" w:colLast="0" w:name="_9asjw3llw1y5" w:id="3"/>
      <w:bookmarkEnd w:id="3"/>
      <w:r w:rsidDel="00000000" w:rsidR="00000000" w:rsidRPr="00000000">
        <w:rPr>
          <w:rtl w:val="0"/>
        </w:rPr>
      </w:r>
    </w:p>
    <w:p w:rsidR="00000000" w:rsidDel="00000000" w:rsidP="00000000" w:rsidRDefault="00000000" w:rsidRPr="00000000" w14:paraId="00000083">
      <w:pPr>
        <w:pStyle w:val="Title"/>
        <w:rPr>
          <w:ins w:author="Roshni Parmar" w:id="2" w:date="2022-04-04T01:44:42Z"/>
          <w:b w:val="1"/>
          <w:sz w:val="32"/>
          <w:szCs w:val="32"/>
        </w:rPr>
      </w:pPr>
      <w:r w:rsidDel="00000000" w:rsidR="00000000" w:rsidRPr="00000000">
        <w:rPr>
          <w:b w:val="1"/>
          <w:sz w:val="32"/>
          <w:szCs w:val="32"/>
          <w:rtl w:val="0"/>
        </w:rPr>
        <w:t xml:space="preserve">SIGN UP</w:t>
      </w:r>
      <w:ins w:author="Roshni Parmar" w:id="2" w:date="2022-04-04T01:44:42Z">
        <w:bookmarkStart w:colFirst="0" w:colLast="0" w:name="_996n6qytmcez" w:id="4"/>
        <w:bookmarkEnd w:id="4"/>
        <w:r w:rsidDel="00000000" w:rsidR="00000000" w:rsidRPr="00000000">
          <w:rPr>
            <w:rtl w:val="0"/>
          </w:rPr>
        </w:r>
      </w:ins>
    </w:p>
    <w:p w:rsidR="00000000" w:rsidDel="00000000" w:rsidP="00000000" w:rsidRDefault="00000000" w:rsidRPr="00000000" w14:paraId="00000084">
      <w:pPr>
        <w:rPr>
          <w:rPrChange w:author="Roshni Parmar" w:id="3" w:date="2022-04-04T01:44:42Z">
            <w:rPr>
              <w:b w:val="1"/>
              <w:sz w:val="32"/>
              <w:szCs w:val="32"/>
            </w:rPr>
          </w:rPrChange>
        </w:rPr>
        <w:pPrChange w:author="Roshni Parmar" w:id="0" w:date="2022-04-04T01:44:42Z">
          <w:pPr>
            <w:pStyle w:val="Title"/>
          </w:pPr>
        </w:pPrChange>
      </w:pPr>
      <w:bookmarkStart w:colFirst="0" w:colLast="0" w:name="_996n6qytmcez" w:id="4"/>
      <w:bookmarkEnd w:id="4"/>
      <w:ins w:author="Roshni Parmar" w:id="2" w:date="2022-04-04T01:44:42Z">
        <w:r w:rsidDel="00000000" w:rsidR="00000000" w:rsidRPr="00000000">
          <w:rPr>
            <w:b w:val="1"/>
            <w:sz w:val="32"/>
            <w:szCs w:val="32"/>
          </w:rPr>
          <w:drawing>
            <wp:inline distB="114300" distT="114300" distL="114300" distR="114300">
              <wp:extent cx="4857750" cy="5900738"/>
              <wp:effectExtent b="0" l="0" r="0" t="0"/>
              <wp:docPr id="16"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857750" cy="5900738"/>
                      </a:xfrm>
                      <a:prstGeom prst="rect"/>
                      <a:ln/>
                    </pic:spPr>
                  </pic:pic>
                </a:graphicData>
              </a:graphic>
            </wp:inline>
          </w:drawing>
        </w:r>
      </w:ins>
      <w:r w:rsidDel="00000000" w:rsidR="00000000" w:rsidRPr="00000000">
        <w:rPr>
          <w:rtl w:val="0"/>
        </w:rPr>
      </w:r>
    </w:p>
    <w:p w:rsidR="00000000" w:rsidDel="00000000" w:rsidP="00000000" w:rsidRDefault="00000000" w:rsidRPr="00000000" w14:paraId="00000085">
      <w:pPr>
        <w:ind w:left="0" w:firstLine="0"/>
        <w:rPr>
          <w:b w:val="1"/>
          <w:sz w:val="32"/>
          <w:szCs w:val="32"/>
        </w:rPr>
      </w:pPr>
      <w:r w:rsidDel="00000000" w:rsidR="00000000" w:rsidRPr="00000000">
        <w:rPr>
          <w:rtl w:val="0"/>
        </w:rPr>
      </w:r>
    </w:p>
    <w:p w:rsidR="00000000" w:rsidDel="00000000" w:rsidP="00000000" w:rsidRDefault="00000000" w:rsidRPr="00000000" w14:paraId="00000086">
      <w:pPr>
        <w:ind w:firstLine="720"/>
        <w:rPr>
          <w:b w:val="1"/>
          <w:sz w:val="32"/>
          <w:szCs w:val="32"/>
        </w:rPr>
      </w:pPr>
      <w:r w:rsidDel="00000000" w:rsidR="00000000" w:rsidRPr="00000000">
        <w:rPr>
          <w:rtl w:val="0"/>
        </w:rPr>
      </w:r>
    </w:p>
    <w:p w:rsidR="00000000" w:rsidDel="00000000" w:rsidP="00000000" w:rsidRDefault="00000000" w:rsidRPr="00000000" w14:paraId="00000087">
      <w:pPr>
        <w:ind w:firstLine="720"/>
        <w:rPr>
          <w:b w:val="1"/>
          <w:sz w:val="32"/>
          <w:szCs w:val="32"/>
        </w:rPr>
      </w:pPr>
      <w:r w:rsidDel="00000000" w:rsidR="00000000" w:rsidRPr="00000000">
        <w:rPr>
          <w:rtl w:val="0"/>
        </w:rPr>
      </w:r>
    </w:p>
    <w:p w:rsidR="00000000" w:rsidDel="00000000" w:rsidP="00000000" w:rsidRDefault="00000000" w:rsidRPr="00000000" w14:paraId="00000088">
      <w:pPr>
        <w:ind w:firstLine="720"/>
        <w:rPr>
          <w:b w:val="1"/>
          <w:sz w:val="32"/>
          <w:szCs w:val="32"/>
        </w:rPr>
      </w:pPr>
      <w:r w:rsidDel="00000000" w:rsidR="00000000" w:rsidRPr="00000000">
        <w:rPr>
          <w:rtl w:val="0"/>
        </w:rPr>
      </w:r>
    </w:p>
    <w:p w:rsidR="00000000" w:rsidDel="00000000" w:rsidP="00000000" w:rsidRDefault="00000000" w:rsidRPr="00000000" w14:paraId="00000089">
      <w:pPr>
        <w:ind w:firstLine="720"/>
        <w:rPr>
          <w:b w:val="1"/>
          <w:sz w:val="32"/>
          <w:szCs w:val="32"/>
        </w:rPr>
      </w:pPr>
      <w:r w:rsidDel="00000000" w:rsidR="00000000" w:rsidRPr="00000000">
        <w:rPr>
          <w:rtl w:val="0"/>
        </w:rPr>
      </w:r>
    </w:p>
    <w:p w:rsidR="00000000" w:rsidDel="00000000" w:rsidP="00000000" w:rsidRDefault="00000000" w:rsidRPr="00000000" w14:paraId="0000008A">
      <w:pPr>
        <w:ind w:firstLine="720"/>
        <w:rPr>
          <w:b w:val="1"/>
          <w:sz w:val="32"/>
          <w:szCs w:val="32"/>
        </w:rPr>
      </w:pPr>
      <w:r w:rsidDel="00000000" w:rsidR="00000000" w:rsidRPr="00000000">
        <w:rPr>
          <w:rtl w:val="0"/>
        </w:rPr>
      </w:r>
    </w:p>
    <w:p w:rsidR="00000000" w:rsidDel="00000000" w:rsidP="00000000" w:rsidRDefault="00000000" w:rsidRPr="00000000" w14:paraId="0000008B">
      <w:pPr>
        <w:ind w:left="0" w:firstLine="0"/>
        <w:rPr>
          <w:b w:val="1"/>
          <w:sz w:val="32"/>
          <w:szCs w:val="32"/>
        </w:rPr>
      </w:pPr>
      <w:r w:rsidDel="00000000" w:rsidR="00000000" w:rsidRPr="00000000">
        <w:rPr>
          <w:rtl w:val="0"/>
        </w:rPr>
      </w:r>
    </w:p>
    <w:p w:rsidR="00000000" w:rsidDel="00000000" w:rsidP="00000000" w:rsidRDefault="00000000" w:rsidRPr="00000000" w14:paraId="0000008C">
      <w:pPr>
        <w:ind w:left="0" w:firstLine="0"/>
        <w:rPr>
          <w:b w:val="1"/>
          <w:sz w:val="32"/>
          <w:szCs w:val="32"/>
        </w:rPr>
      </w:pPr>
      <w:r w:rsidDel="00000000" w:rsidR="00000000" w:rsidRPr="00000000">
        <w:rPr>
          <w:b w:val="1"/>
          <w:sz w:val="32"/>
          <w:szCs w:val="32"/>
          <w:rtl w:val="0"/>
        </w:rPr>
        <w:t xml:space="preserve">Find match</w:t>
      </w:r>
    </w:p>
    <w:p w:rsidR="00000000" w:rsidDel="00000000" w:rsidP="00000000" w:rsidRDefault="00000000" w:rsidRPr="00000000" w14:paraId="0000008D">
      <w:pPr>
        <w:ind w:left="0" w:firstLine="0"/>
        <w:rPr>
          <w:b w:val="1"/>
          <w:sz w:val="32"/>
          <w:szCs w:val="32"/>
        </w:rPr>
      </w:pPr>
      <w:r w:rsidDel="00000000" w:rsidR="00000000" w:rsidRPr="00000000">
        <w:rPr>
          <w:rtl w:val="0"/>
        </w:rPr>
      </w:r>
    </w:p>
    <w:p w:rsidR="00000000" w:rsidDel="00000000" w:rsidP="00000000" w:rsidRDefault="00000000" w:rsidRPr="00000000" w14:paraId="0000008E">
      <w:pPr>
        <w:ind w:left="0" w:firstLine="0"/>
        <w:rPr>
          <w:b w:val="1"/>
          <w:sz w:val="32"/>
          <w:szCs w:val="32"/>
        </w:rPr>
      </w:pPr>
      <w:r w:rsidDel="00000000" w:rsidR="00000000" w:rsidRPr="00000000">
        <w:rPr>
          <w:rtl w:val="0"/>
        </w:rPr>
      </w:r>
    </w:p>
    <w:p w:rsidR="00000000" w:rsidDel="00000000" w:rsidP="00000000" w:rsidRDefault="00000000" w:rsidRPr="00000000" w14:paraId="0000008F">
      <w:pPr>
        <w:ind w:left="0" w:firstLine="0"/>
        <w:rPr>
          <w:b w:val="1"/>
          <w:sz w:val="32"/>
          <w:szCs w:val="32"/>
        </w:rPr>
      </w:pPr>
      <w:r w:rsidDel="00000000" w:rsidR="00000000" w:rsidRPr="00000000">
        <w:rPr>
          <w:rtl w:val="0"/>
        </w:rPr>
      </w:r>
    </w:p>
    <w:p w:rsidR="00000000" w:rsidDel="00000000" w:rsidP="00000000" w:rsidRDefault="00000000" w:rsidRPr="00000000" w14:paraId="00000090">
      <w:pPr>
        <w:rPr>
          <w:b w:val="1"/>
          <w:sz w:val="32"/>
          <w:szCs w:val="32"/>
        </w:rPr>
      </w:pPr>
      <w:r w:rsidDel="00000000" w:rsidR="00000000" w:rsidRPr="00000000">
        <w:rPr>
          <w:b w:val="1"/>
          <w:sz w:val="32"/>
          <w:szCs w:val="32"/>
        </w:rPr>
        <w:drawing>
          <wp:inline distB="114300" distT="114300" distL="114300" distR="114300">
            <wp:extent cx="5731200" cy="5359400"/>
            <wp:effectExtent b="0" l="0" r="0" t="0"/>
            <wp:docPr id="14" name="image15.png"/>
            <a:graphic>
              <a:graphicData uri="http://schemas.openxmlformats.org/drawingml/2006/picture">
                <pic:pic>
                  <pic:nvPicPr>
                    <pic:cNvPr id="0" name="image15.png"/>
                    <pic:cNvPicPr preferRelativeResize="0"/>
                  </pic:nvPicPr>
                  <pic:blipFill>
                    <a:blip r:embed="rId12"/>
                    <a:srcRect b="0" l="0" r="0" t="0"/>
                    <a:stretch>
                      <a:fillRect/>
                    </a:stretch>
                  </pic:blipFill>
                  <pic:spPr>
                    <a:xfrm>
                      <a:off x="0" y="0"/>
                      <a:ext cx="5731200" cy="535940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ind w:firstLine="720"/>
        <w:rPr>
          <w:b w:val="1"/>
          <w:sz w:val="32"/>
          <w:szCs w:val="32"/>
        </w:rPr>
      </w:pPr>
      <w:r w:rsidDel="00000000" w:rsidR="00000000" w:rsidRPr="00000000">
        <w:rPr>
          <w:rtl w:val="0"/>
        </w:rPr>
      </w:r>
    </w:p>
    <w:p w:rsidR="00000000" w:rsidDel="00000000" w:rsidP="00000000" w:rsidRDefault="00000000" w:rsidRPr="00000000" w14:paraId="00000092">
      <w:pPr>
        <w:ind w:left="0" w:firstLine="0"/>
        <w:rPr>
          <w:b w:val="1"/>
          <w:sz w:val="32"/>
          <w:szCs w:val="32"/>
        </w:rPr>
      </w:pPr>
      <w:r w:rsidDel="00000000" w:rsidR="00000000" w:rsidRPr="00000000">
        <w:rPr>
          <w:rtl w:val="0"/>
        </w:rPr>
      </w:r>
    </w:p>
    <w:p w:rsidR="00000000" w:rsidDel="00000000" w:rsidP="00000000" w:rsidRDefault="00000000" w:rsidRPr="00000000" w14:paraId="00000093">
      <w:pPr>
        <w:ind w:left="0" w:firstLine="0"/>
        <w:rPr>
          <w:b w:val="1"/>
          <w:sz w:val="32"/>
          <w:szCs w:val="32"/>
        </w:rPr>
      </w:pPr>
      <w:r w:rsidDel="00000000" w:rsidR="00000000" w:rsidRPr="00000000">
        <w:rPr>
          <w:rtl w:val="0"/>
        </w:rPr>
      </w:r>
    </w:p>
    <w:p w:rsidR="00000000" w:rsidDel="00000000" w:rsidP="00000000" w:rsidRDefault="00000000" w:rsidRPr="00000000" w14:paraId="00000094">
      <w:pPr>
        <w:ind w:left="0" w:firstLine="0"/>
        <w:rPr>
          <w:b w:val="1"/>
          <w:sz w:val="32"/>
          <w:szCs w:val="32"/>
        </w:rPr>
      </w:pPr>
      <w:r w:rsidDel="00000000" w:rsidR="00000000" w:rsidRPr="00000000">
        <w:rPr>
          <w:rtl w:val="0"/>
        </w:rPr>
      </w:r>
    </w:p>
    <w:p w:rsidR="00000000" w:rsidDel="00000000" w:rsidP="00000000" w:rsidRDefault="00000000" w:rsidRPr="00000000" w14:paraId="00000095">
      <w:pPr>
        <w:ind w:left="0" w:firstLine="0"/>
        <w:rPr>
          <w:b w:val="1"/>
          <w:sz w:val="32"/>
          <w:szCs w:val="32"/>
        </w:rPr>
      </w:pPr>
      <w:r w:rsidDel="00000000" w:rsidR="00000000" w:rsidRPr="00000000">
        <w:rPr>
          <w:rtl w:val="0"/>
        </w:rPr>
      </w:r>
    </w:p>
    <w:p w:rsidR="00000000" w:rsidDel="00000000" w:rsidP="00000000" w:rsidRDefault="00000000" w:rsidRPr="00000000" w14:paraId="00000096">
      <w:pPr>
        <w:ind w:left="0" w:firstLine="0"/>
        <w:rPr>
          <w:b w:val="1"/>
          <w:sz w:val="32"/>
          <w:szCs w:val="32"/>
        </w:rPr>
      </w:pPr>
      <w:r w:rsidDel="00000000" w:rsidR="00000000" w:rsidRPr="00000000">
        <w:rPr>
          <w:rtl w:val="0"/>
        </w:rPr>
      </w:r>
    </w:p>
    <w:p w:rsidR="00000000" w:rsidDel="00000000" w:rsidP="00000000" w:rsidRDefault="00000000" w:rsidRPr="00000000" w14:paraId="00000097">
      <w:pPr>
        <w:ind w:left="0" w:firstLine="0"/>
        <w:rPr>
          <w:b w:val="1"/>
          <w:sz w:val="32"/>
          <w:szCs w:val="32"/>
        </w:rPr>
      </w:pPr>
      <w:r w:rsidDel="00000000" w:rsidR="00000000" w:rsidRPr="00000000">
        <w:rPr>
          <w:rtl w:val="0"/>
        </w:rPr>
      </w:r>
    </w:p>
    <w:p w:rsidR="00000000" w:rsidDel="00000000" w:rsidP="00000000" w:rsidRDefault="00000000" w:rsidRPr="00000000" w14:paraId="00000098">
      <w:pPr>
        <w:ind w:left="0" w:firstLine="0"/>
        <w:rPr>
          <w:b w:val="1"/>
          <w:sz w:val="32"/>
          <w:szCs w:val="32"/>
        </w:rPr>
      </w:pPr>
      <w:r w:rsidDel="00000000" w:rsidR="00000000" w:rsidRPr="00000000">
        <w:rPr>
          <w:rtl w:val="0"/>
        </w:rPr>
      </w:r>
    </w:p>
    <w:p w:rsidR="00000000" w:rsidDel="00000000" w:rsidP="00000000" w:rsidRDefault="00000000" w:rsidRPr="00000000" w14:paraId="00000099">
      <w:pPr>
        <w:ind w:left="0" w:firstLine="0"/>
        <w:rPr>
          <w:b w:val="1"/>
          <w:sz w:val="32"/>
          <w:szCs w:val="32"/>
        </w:rPr>
      </w:pPr>
      <w:r w:rsidDel="00000000" w:rsidR="00000000" w:rsidRPr="00000000">
        <w:rPr>
          <w:rtl w:val="0"/>
        </w:rPr>
      </w:r>
    </w:p>
    <w:p w:rsidR="00000000" w:rsidDel="00000000" w:rsidP="00000000" w:rsidRDefault="00000000" w:rsidRPr="00000000" w14:paraId="0000009A">
      <w:pPr>
        <w:ind w:left="0" w:firstLine="0"/>
        <w:rPr>
          <w:b w:val="1"/>
          <w:sz w:val="32"/>
          <w:szCs w:val="32"/>
        </w:rPr>
      </w:pPr>
      <w:r w:rsidDel="00000000" w:rsidR="00000000" w:rsidRPr="00000000">
        <w:rPr>
          <w:rtl w:val="0"/>
        </w:rPr>
      </w:r>
    </w:p>
    <w:p w:rsidR="00000000" w:rsidDel="00000000" w:rsidP="00000000" w:rsidRDefault="00000000" w:rsidRPr="00000000" w14:paraId="0000009B">
      <w:pPr>
        <w:ind w:left="0" w:firstLine="0"/>
        <w:rPr>
          <w:b w:val="1"/>
          <w:sz w:val="32"/>
          <w:szCs w:val="32"/>
        </w:rPr>
      </w:pPr>
      <w:r w:rsidDel="00000000" w:rsidR="00000000" w:rsidRPr="00000000">
        <w:rPr>
          <w:rtl w:val="0"/>
        </w:rPr>
      </w:r>
    </w:p>
    <w:p w:rsidR="00000000" w:rsidDel="00000000" w:rsidP="00000000" w:rsidRDefault="00000000" w:rsidRPr="00000000" w14:paraId="0000009C">
      <w:pPr>
        <w:pStyle w:val="Title"/>
        <w:ind w:firstLine="720"/>
        <w:rPr>
          <w:b w:val="1"/>
          <w:sz w:val="32"/>
          <w:szCs w:val="32"/>
        </w:rPr>
      </w:pPr>
      <w:bookmarkStart w:colFirst="0" w:colLast="0" w:name="_aodi9gdl3wio" w:id="5"/>
      <w:bookmarkEnd w:id="5"/>
      <w:r w:rsidDel="00000000" w:rsidR="00000000" w:rsidRPr="00000000">
        <w:rPr>
          <w:b w:val="1"/>
          <w:sz w:val="32"/>
          <w:szCs w:val="32"/>
          <w:rtl w:val="0"/>
        </w:rPr>
        <w:t xml:space="preserve">MATCH PEOPLE</w:t>
      </w:r>
    </w:p>
    <w:p w:rsidR="00000000" w:rsidDel="00000000" w:rsidP="00000000" w:rsidRDefault="00000000" w:rsidRPr="00000000" w14:paraId="0000009D">
      <w:pPr>
        <w:pStyle w:val="Title"/>
        <w:ind w:left="0" w:firstLine="0"/>
        <w:rPr>
          <w:b w:val="1"/>
          <w:sz w:val="32"/>
          <w:szCs w:val="32"/>
        </w:rPr>
      </w:pPr>
      <w:bookmarkStart w:colFirst="0" w:colLast="0" w:name="_316qyrume466" w:id="6"/>
      <w:bookmarkEnd w:id="6"/>
      <w:r w:rsidDel="00000000" w:rsidR="00000000" w:rsidRPr="00000000">
        <w:rPr>
          <w:rtl w:val="0"/>
        </w:rPr>
      </w:r>
    </w:p>
    <w:p w:rsidR="00000000" w:rsidDel="00000000" w:rsidP="00000000" w:rsidRDefault="00000000" w:rsidRPr="00000000" w14:paraId="0000009E">
      <w:pPr>
        <w:ind w:firstLine="720"/>
        <w:rPr>
          <w:b w:val="1"/>
          <w:sz w:val="32"/>
          <w:szCs w:val="32"/>
        </w:rPr>
      </w:pPr>
      <w:r w:rsidDel="00000000" w:rsidR="00000000" w:rsidRPr="00000000">
        <w:rPr>
          <w:b w:val="1"/>
          <w:sz w:val="32"/>
          <w:szCs w:val="32"/>
        </w:rPr>
        <w:drawing>
          <wp:inline distB="114300" distT="114300" distL="114300" distR="114300">
            <wp:extent cx="5610225" cy="5467350"/>
            <wp:effectExtent b="0" l="0" r="0" t="0"/>
            <wp:docPr id="5" name="image20.png"/>
            <a:graphic>
              <a:graphicData uri="http://schemas.openxmlformats.org/drawingml/2006/picture">
                <pic:pic>
                  <pic:nvPicPr>
                    <pic:cNvPr id="0" name="image20.png"/>
                    <pic:cNvPicPr preferRelativeResize="0"/>
                  </pic:nvPicPr>
                  <pic:blipFill>
                    <a:blip r:embed="rId13"/>
                    <a:srcRect b="0" l="0" r="0" t="0"/>
                    <a:stretch>
                      <a:fillRect/>
                    </a:stretch>
                  </pic:blipFill>
                  <pic:spPr>
                    <a:xfrm>
                      <a:off x="0" y="0"/>
                      <a:ext cx="5610225" cy="5467350"/>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ind w:firstLine="720"/>
        <w:rPr>
          <w:b w:val="1"/>
          <w:sz w:val="32"/>
          <w:szCs w:val="32"/>
        </w:rPr>
      </w:pPr>
      <w:r w:rsidDel="00000000" w:rsidR="00000000" w:rsidRPr="00000000">
        <w:rPr>
          <w:rtl w:val="0"/>
        </w:rPr>
      </w:r>
    </w:p>
    <w:p w:rsidR="00000000" w:rsidDel="00000000" w:rsidP="00000000" w:rsidRDefault="00000000" w:rsidRPr="00000000" w14:paraId="000000A0">
      <w:pPr>
        <w:ind w:firstLine="720"/>
        <w:rPr>
          <w:b w:val="1"/>
          <w:sz w:val="32"/>
          <w:szCs w:val="32"/>
        </w:rPr>
      </w:pPr>
      <w:r w:rsidDel="00000000" w:rsidR="00000000" w:rsidRPr="00000000">
        <w:rPr>
          <w:rtl w:val="0"/>
        </w:rPr>
      </w:r>
    </w:p>
    <w:p w:rsidR="00000000" w:rsidDel="00000000" w:rsidP="00000000" w:rsidRDefault="00000000" w:rsidRPr="00000000" w14:paraId="000000A1">
      <w:pPr>
        <w:ind w:firstLine="720"/>
        <w:rPr>
          <w:b w:val="1"/>
          <w:sz w:val="32"/>
          <w:szCs w:val="32"/>
        </w:rPr>
      </w:pPr>
      <w:r w:rsidDel="00000000" w:rsidR="00000000" w:rsidRPr="00000000">
        <w:rPr>
          <w:rtl w:val="0"/>
        </w:rPr>
      </w:r>
    </w:p>
    <w:p w:rsidR="00000000" w:rsidDel="00000000" w:rsidP="00000000" w:rsidRDefault="00000000" w:rsidRPr="00000000" w14:paraId="000000A2">
      <w:pPr>
        <w:ind w:firstLine="720"/>
        <w:rPr>
          <w:b w:val="1"/>
          <w:sz w:val="32"/>
          <w:szCs w:val="32"/>
        </w:rPr>
      </w:pPr>
      <w:r w:rsidDel="00000000" w:rsidR="00000000" w:rsidRPr="00000000">
        <w:rPr>
          <w:rtl w:val="0"/>
        </w:rPr>
      </w:r>
    </w:p>
    <w:p w:rsidR="00000000" w:rsidDel="00000000" w:rsidP="00000000" w:rsidRDefault="00000000" w:rsidRPr="00000000" w14:paraId="000000A3">
      <w:pPr>
        <w:ind w:firstLine="720"/>
        <w:rPr>
          <w:b w:val="1"/>
          <w:sz w:val="32"/>
          <w:szCs w:val="32"/>
        </w:rPr>
      </w:pPr>
      <w:r w:rsidDel="00000000" w:rsidR="00000000" w:rsidRPr="00000000">
        <w:rPr>
          <w:rtl w:val="0"/>
        </w:rPr>
      </w:r>
    </w:p>
    <w:p w:rsidR="00000000" w:rsidDel="00000000" w:rsidP="00000000" w:rsidRDefault="00000000" w:rsidRPr="00000000" w14:paraId="000000A4">
      <w:pPr>
        <w:ind w:firstLine="720"/>
        <w:rPr>
          <w:b w:val="1"/>
          <w:sz w:val="32"/>
          <w:szCs w:val="32"/>
        </w:rPr>
      </w:pPr>
      <w:r w:rsidDel="00000000" w:rsidR="00000000" w:rsidRPr="00000000">
        <w:rPr>
          <w:rtl w:val="0"/>
        </w:rPr>
      </w:r>
    </w:p>
    <w:p w:rsidR="00000000" w:rsidDel="00000000" w:rsidP="00000000" w:rsidRDefault="00000000" w:rsidRPr="00000000" w14:paraId="000000A5">
      <w:pPr>
        <w:ind w:firstLine="720"/>
        <w:rPr>
          <w:b w:val="1"/>
          <w:sz w:val="32"/>
          <w:szCs w:val="32"/>
        </w:rPr>
      </w:pPr>
      <w:r w:rsidDel="00000000" w:rsidR="00000000" w:rsidRPr="00000000">
        <w:rPr>
          <w:rtl w:val="0"/>
        </w:rPr>
      </w:r>
    </w:p>
    <w:p w:rsidR="00000000" w:rsidDel="00000000" w:rsidP="00000000" w:rsidRDefault="00000000" w:rsidRPr="00000000" w14:paraId="000000A6">
      <w:pPr>
        <w:ind w:firstLine="720"/>
        <w:rPr>
          <w:b w:val="1"/>
          <w:sz w:val="32"/>
          <w:szCs w:val="32"/>
        </w:rPr>
      </w:pPr>
      <w:r w:rsidDel="00000000" w:rsidR="00000000" w:rsidRPr="00000000">
        <w:rPr>
          <w:rtl w:val="0"/>
        </w:rPr>
      </w:r>
    </w:p>
    <w:p w:rsidR="00000000" w:rsidDel="00000000" w:rsidP="00000000" w:rsidRDefault="00000000" w:rsidRPr="00000000" w14:paraId="000000A7">
      <w:pPr>
        <w:ind w:firstLine="720"/>
        <w:rPr>
          <w:b w:val="1"/>
          <w:sz w:val="32"/>
          <w:szCs w:val="32"/>
        </w:rPr>
      </w:pPr>
      <w:r w:rsidDel="00000000" w:rsidR="00000000" w:rsidRPr="00000000">
        <w:rPr>
          <w:rtl w:val="0"/>
        </w:rPr>
      </w:r>
    </w:p>
    <w:p w:rsidR="00000000" w:rsidDel="00000000" w:rsidP="00000000" w:rsidRDefault="00000000" w:rsidRPr="00000000" w14:paraId="000000A8">
      <w:pPr>
        <w:ind w:left="0" w:firstLine="0"/>
        <w:rPr>
          <w:b w:val="1"/>
          <w:sz w:val="32"/>
          <w:szCs w:val="32"/>
        </w:rPr>
      </w:pPr>
      <w:r w:rsidDel="00000000" w:rsidR="00000000" w:rsidRPr="00000000">
        <w:rPr>
          <w:b w:val="1"/>
          <w:sz w:val="32"/>
          <w:szCs w:val="32"/>
          <w:rtl w:val="0"/>
        </w:rPr>
        <w:t xml:space="preserve">PROFILE OF MATCH</w:t>
      </w:r>
    </w:p>
    <w:p w:rsidR="00000000" w:rsidDel="00000000" w:rsidP="00000000" w:rsidRDefault="00000000" w:rsidRPr="00000000" w14:paraId="000000A9">
      <w:pPr>
        <w:ind w:left="0" w:firstLine="0"/>
        <w:rPr>
          <w:b w:val="1"/>
          <w:sz w:val="32"/>
          <w:szCs w:val="32"/>
        </w:rPr>
      </w:pPr>
      <w:r w:rsidDel="00000000" w:rsidR="00000000" w:rsidRPr="00000000">
        <w:rPr>
          <w:rtl w:val="0"/>
        </w:rPr>
      </w:r>
    </w:p>
    <w:p w:rsidR="00000000" w:rsidDel="00000000" w:rsidP="00000000" w:rsidRDefault="00000000" w:rsidRPr="00000000" w14:paraId="000000AA">
      <w:pPr>
        <w:ind w:left="0" w:firstLine="0"/>
        <w:rPr>
          <w:b w:val="1"/>
          <w:sz w:val="32"/>
          <w:szCs w:val="32"/>
        </w:rPr>
      </w:pPr>
      <w:r w:rsidDel="00000000" w:rsidR="00000000" w:rsidRPr="00000000">
        <w:rPr>
          <w:rtl w:val="0"/>
        </w:rPr>
      </w:r>
    </w:p>
    <w:p w:rsidR="00000000" w:rsidDel="00000000" w:rsidP="00000000" w:rsidRDefault="00000000" w:rsidRPr="00000000" w14:paraId="000000AB">
      <w:pPr>
        <w:ind w:firstLine="720"/>
        <w:rPr>
          <w:b w:val="1"/>
          <w:sz w:val="32"/>
          <w:szCs w:val="32"/>
        </w:rPr>
      </w:pPr>
      <w:r w:rsidDel="00000000" w:rsidR="00000000" w:rsidRPr="00000000">
        <w:rPr>
          <w:b w:val="1"/>
          <w:sz w:val="32"/>
          <w:szCs w:val="32"/>
        </w:rPr>
        <w:drawing>
          <wp:inline distB="114300" distT="114300" distL="114300" distR="114300">
            <wp:extent cx="4767263" cy="4735374"/>
            <wp:effectExtent b="0" l="0" r="0" t="0"/>
            <wp:docPr id="23" name="image24.png"/>
            <a:graphic>
              <a:graphicData uri="http://schemas.openxmlformats.org/drawingml/2006/picture">
                <pic:pic>
                  <pic:nvPicPr>
                    <pic:cNvPr id="0" name="image24.png"/>
                    <pic:cNvPicPr preferRelativeResize="0"/>
                  </pic:nvPicPr>
                  <pic:blipFill>
                    <a:blip r:embed="rId14"/>
                    <a:srcRect b="0" l="0" r="0" t="0"/>
                    <a:stretch>
                      <a:fillRect/>
                    </a:stretch>
                  </pic:blipFill>
                  <pic:spPr>
                    <a:xfrm>
                      <a:off x="0" y="0"/>
                      <a:ext cx="4767263" cy="4735374"/>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ind w:firstLine="720"/>
        <w:rPr>
          <w:b w:val="1"/>
          <w:sz w:val="32"/>
          <w:szCs w:val="32"/>
        </w:rPr>
      </w:pPr>
      <w:r w:rsidDel="00000000" w:rsidR="00000000" w:rsidRPr="00000000">
        <w:rPr>
          <w:b w:val="1"/>
          <w:sz w:val="32"/>
          <w:szCs w:val="32"/>
          <w:rtl w:val="0"/>
        </w:rPr>
        <w:t xml:space="preserve">        </w:t>
      </w:r>
    </w:p>
    <w:p w:rsidR="00000000" w:rsidDel="00000000" w:rsidP="00000000" w:rsidRDefault="00000000" w:rsidRPr="00000000" w14:paraId="000000AD">
      <w:pPr>
        <w:ind w:firstLine="720"/>
        <w:rPr>
          <w:b w:val="1"/>
          <w:sz w:val="32"/>
          <w:szCs w:val="32"/>
        </w:rPr>
      </w:pPr>
      <w:r w:rsidDel="00000000" w:rsidR="00000000" w:rsidRPr="00000000">
        <w:rPr>
          <w:rtl w:val="0"/>
        </w:rPr>
      </w:r>
    </w:p>
    <w:p w:rsidR="00000000" w:rsidDel="00000000" w:rsidP="00000000" w:rsidRDefault="00000000" w:rsidRPr="00000000" w14:paraId="000000AE">
      <w:pPr>
        <w:ind w:firstLine="720"/>
        <w:rPr>
          <w:b w:val="1"/>
          <w:sz w:val="32"/>
          <w:szCs w:val="32"/>
        </w:rPr>
      </w:pPr>
      <w:r w:rsidDel="00000000" w:rsidR="00000000" w:rsidRPr="00000000">
        <w:rPr>
          <w:rtl w:val="0"/>
        </w:rPr>
      </w:r>
    </w:p>
    <w:p w:rsidR="00000000" w:rsidDel="00000000" w:rsidP="00000000" w:rsidRDefault="00000000" w:rsidRPr="00000000" w14:paraId="000000AF">
      <w:pPr>
        <w:ind w:firstLine="720"/>
        <w:rPr>
          <w:b w:val="1"/>
          <w:sz w:val="32"/>
          <w:szCs w:val="32"/>
        </w:rPr>
      </w:pPr>
      <w:r w:rsidDel="00000000" w:rsidR="00000000" w:rsidRPr="00000000">
        <w:rPr>
          <w:rtl w:val="0"/>
        </w:rPr>
      </w:r>
    </w:p>
    <w:p w:rsidR="00000000" w:rsidDel="00000000" w:rsidP="00000000" w:rsidRDefault="00000000" w:rsidRPr="00000000" w14:paraId="000000B0">
      <w:pPr>
        <w:ind w:firstLine="720"/>
        <w:rPr>
          <w:b w:val="1"/>
          <w:sz w:val="32"/>
          <w:szCs w:val="32"/>
        </w:rPr>
      </w:pPr>
      <w:r w:rsidDel="00000000" w:rsidR="00000000" w:rsidRPr="00000000">
        <w:rPr>
          <w:rtl w:val="0"/>
        </w:rPr>
      </w:r>
    </w:p>
    <w:p w:rsidR="00000000" w:rsidDel="00000000" w:rsidP="00000000" w:rsidRDefault="00000000" w:rsidRPr="00000000" w14:paraId="000000B1">
      <w:pPr>
        <w:ind w:firstLine="720"/>
        <w:rPr>
          <w:b w:val="1"/>
          <w:sz w:val="32"/>
          <w:szCs w:val="32"/>
        </w:rPr>
      </w:pPr>
      <w:r w:rsidDel="00000000" w:rsidR="00000000" w:rsidRPr="00000000">
        <w:rPr>
          <w:rtl w:val="0"/>
        </w:rPr>
      </w:r>
    </w:p>
    <w:p w:rsidR="00000000" w:rsidDel="00000000" w:rsidP="00000000" w:rsidRDefault="00000000" w:rsidRPr="00000000" w14:paraId="000000B2">
      <w:pPr>
        <w:ind w:firstLine="720"/>
        <w:rPr>
          <w:b w:val="1"/>
          <w:sz w:val="32"/>
          <w:szCs w:val="32"/>
        </w:rPr>
      </w:pPr>
      <w:r w:rsidDel="00000000" w:rsidR="00000000" w:rsidRPr="00000000">
        <w:rPr>
          <w:rtl w:val="0"/>
        </w:rPr>
      </w:r>
    </w:p>
    <w:p w:rsidR="00000000" w:rsidDel="00000000" w:rsidP="00000000" w:rsidRDefault="00000000" w:rsidRPr="00000000" w14:paraId="000000B3">
      <w:pPr>
        <w:ind w:firstLine="720"/>
        <w:rPr>
          <w:b w:val="1"/>
          <w:sz w:val="32"/>
          <w:szCs w:val="32"/>
        </w:rPr>
      </w:pPr>
      <w:r w:rsidDel="00000000" w:rsidR="00000000" w:rsidRPr="00000000">
        <w:rPr>
          <w:rtl w:val="0"/>
        </w:rPr>
      </w:r>
    </w:p>
    <w:p w:rsidR="00000000" w:rsidDel="00000000" w:rsidP="00000000" w:rsidRDefault="00000000" w:rsidRPr="00000000" w14:paraId="000000B4">
      <w:pPr>
        <w:ind w:firstLine="720"/>
        <w:rPr>
          <w:b w:val="1"/>
          <w:sz w:val="32"/>
          <w:szCs w:val="32"/>
        </w:rPr>
      </w:pPr>
      <w:r w:rsidDel="00000000" w:rsidR="00000000" w:rsidRPr="00000000">
        <w:rPr>
          <w:rtl w:val="0"/>
        </w:rPr>
      </w:r>
    </w:p>
    <w:p w:rsidR="00000000" w:rsidDel="00000000" w:rsidP="00000000" w:rsidRDefault="00000000" w:rsidRPr="00000000" w14:paraId="000000B5">
      <w:pPr>
        <w:ind w:firstLine="720"/>
        <w:rPr>
          <w:b w:val="1"/>
          <w:sz w:val="32"/>
          <w:szCs w:val="32"/>
        </w:rPr>
      </w:pPr>
      <w:r w:rsidDel="00000000" w:rsidR="00000000" w:rsidRPr="00000000">
        <w:rPr>
          <w:rtl w:val="0"/>
        </w:rPr>
      </w:r>
    </w:p>
    <w:p w:rsidR="00000000" w:rsidDel="00000000" w:rsidP="00000000" w:rsidRDefault="00000000" w:rsidRPr="00000000" w14:paraId="000000B6">
      <w:pPr>
        <w:ind w:left="0" w:firstLine="0"/>
        <w:rPr>
          <w:b w:val="1"/>
          <w:sz w:val="32"/>
          <w:szCs w:val="32"/>
        </w:rPr>
      </w:pPr>
      <w:r w:rsidDel="00000000" w:rsidR="00000000" w:rsidRPr="00000000">
        <w:rPr>
          <w:b w:val="1"/>
          <w:sz w:val="32"/>
          <w:szCs w:val="32"/>
          <w:rtl w:val="0"/>
        </w:rPr>
        <w:t xml:space="preserve">MY PROFILE</w:t>
      </w:r>
    </w:p>
    <w:p w:rsidR="00000000" w:rsidDel="00000000" w:rsidP="00000000" w:rsidRDefault="00000000" w:rsidRPr="00000000" w14:paraId="000000B7">
      <w:pPr>
        <w:ind w:left="0" w:firstLine="0"/>
        <w:rPr>
          <w:b w:val="1"/>
          <w:sz w:val="32"/>
          <w:szCs w:val="32"/>
        </w:rPr>
      </w:pPr>
      <w:r w:rsidDel="00000000" w:rsidR="00000000" w:rsidRPr="00000000">
        <w:rPr>
          <w:b w:val="1"/>
          <w:sz w:val="32"/>
          <w:szCs w:val="32"/>
          <w:rtl w:val="0"/>
        </w:rPr>
        <w:t xml:space="preserve"> </w:t>
      </w:r>
    </w:p>
    <w:p w:rsidR="00000000" w:rsidDel="00000000" w:rsidP="00000000" w:rsidRDefault="00000000" w:rsidRPr="00000000" w14:paraId="000000B8">
      <w:pPr>
        <w:ind w:firstLine="720"/>
        <w:rPr>
          <w:b w:val="1"/>
          <w:sz w:val="32"/>
          <w:szCs w:val="32"/>
        </w:rPr>
      </w:pPr>
      <w:r w:rsidDel="00000000" w:rsidR="00000000" w:rsidRPr="00000000">
        <w:rPr>
          <w:rtl w:val="0"/>
        </w:rPr>
      </w:r>
    </w:p>
    <w:p w:rsidR="00000000" w:rsidDel="00000000" w:rsidP="00000000" w:rsidRDefault="00000000" w:rsidRPr="00000000" w14:paraId="000000B9">
      <w:pPr>
        <w:ind w:firstLine="720"/>
        <w:rPr>
          <w:b w:val="1"/>
          <w:sz w:val="32"/>
          <w:szCs w:val="32"/>
        </w:rPr>
      </w:pPr>
      <w:r w:rsidDel="00000000" w:rsidR="00000000" w:rsidRPr="00000000">
        <w:rPr>
          <w:b w:val="1"/>
          <w:sz w:val="32"/>
          <w:szCs w:val="32"/>
        </w:rPr>
        <w:drawing>
          <wp:inline distB="114300" distT="114300" distL="114300" distR="114300">
            <wp:extent cx="5381625" cy="5429250"/>
            <wp:effectExtent b="0" l="0" r="0" t="0"/>
            <wp:docPr id="18"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5381625" cy="5429250"/>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ind w:firstLine="720"/>
        <w:rPr>
          <w:b w:val="1"/>
          <w:sz w:val="32"/>
          <w:szCs w:val="32"/>
        </w:rPr>
      </w:pPr>
      <w:r w:rsidDel="00000000" w:rsidR="00000000" w:rsidRPr="00000000">
        <w:rPr>
          <w:rtl w:val="0"/>
        </w:rPr>
      </w:r>
    </w:p>
    <w:p w:rsidR="00000000" w:rsidDel="00000000" w:rsidP="00000000" w:rsidRDefault="00000000" w:rsidRPr="00000000" w14:paraId="000000BB">
      <w:pPr>
        <w:ind w:firstLine="720"/>
        <w:rPr>
          <w:b w:val="1"/>
          <w:sz w:val="32"/>
          <w:szCs w:val="32"/>
        </w:rPr>
      </w:pPr>
      <w:r w:rsidDel="00000000" w:rsidR="00000000" w:rsidRPr="00000000">
        <w:rPr>
          <w:rtl w:val="0"/>
        </w:rPr>
      </w:r>
    </w:p>
    <w:p w:rsidR="00000000" w:rsidDel="00000000" w:rsidP="00000000" w:rsidRDefault="00000000" w:rsidRPr="00000000" w14:paraId="000000BC">
      <w:pPr>
        <w:ind w:firstLine="720"/>
        <w:rPr>
          <w:b w:val="1"/>
          <w:sz w:val="32"/>
          <w:szCs w:val="32"/>
        </w:rPr>
      </w:pPr>
      <w:r w:rsidDel="00000000" w:rsidR="00000000" w:rsidRPr="00000000">
        <w:rPr>
          <w:rtl w:val="0"/>
        </w:rPr>
      </w:r>
    </w:p>
    <w:p w:rsidR="00000000" w:rsidDel="00000000" w:rsidP="00000000" w:rsidRDefault="00000000" w:rsidRPr="00000000" w14:paraId="000000BD">
      <w:pPr>
        <w:ind w:firstLine="720"/>
        <w:rPr>
          <w:b w:val="1"/>
          <w:sz w:val="32"/>
          <w:szCs w:val="32"/>
        </w:rPr>
      </w:pPr>
      <w:r w:rsidDel="00000000" w:rsidR="00000000" w:rsidRPr="00000000">
        <w:rPr>
          <w:rtl w:val="0"/>
        </w:rPr>
      </w:r>
    </w:p>
    <w:p w:rsidR="00000000" w:rsidDel="00000000" w:rsidP="00000000" w:rsidRDefault="00000000" w:rsidRPr="00000000" w14:paraId="000000BE">
      <w:pPr>
        <w:ind w:firstLine="720"/>
        <w:rPr>
          <w:b w:val="1"/>
          <w:sz w:val="32"/>
          <w:szCs w:val="32"/>
        </w:rPr>
      </w:pPr>
      <w:r w:rsidDel="00000000" w:rsidR="00000000" w:rsidRPr="00000000">
        <w:rPr>
          <w:rtl w:val="0"/>
        </w:rPr>
      </w:r>
    </w:p>
    <w:p w:rsidR="00000000" w:rsidDel="00000000" w:rsidP="00000000" w:rsidRDefault="00000000" w:rsidRPr="00000000" w14:paraId="000000BF">
      <w:pPr>
        <w:ind w:firstLine="720"/>
        <w:rPr>
          <w:b w:val="1"/>
          <w:sz w:val="32"/>
          <w:szCs w:val="32"/>
        </w:rPr>
      </w:pPr>
      <w:r w:rsidDel="00000000" w:rsidR="00000000" w:rsidRPr="00000000">
        <w:rPr>
          <w:rtl w:val="0"/>
        </w:rPr>
      </w:r>
    </w:p>
    <w:p w:rsidR="00000000" w:rsidDel="00000000" w:rsidP="00000000" w:rsidRDefault="00000000" w:rsidRPr="00000000" w14:paraId="000000C0">
      <w:pPr>
        <w:ind w:firstLine="720"/>
        <w:rPr>
          <w:b w:val="1"/>
          <w:sz w:val="32"/>
          <w:szCs w:val="32"/>
        </w:rPr>
      </w:pPr>
      <w:r w:rsidDel="00000000" w:rsidR="00000000" w:rsidRPr="00000000">
        <w:rPr>
          <w:rtl w:val="0"/>
        </w:rPr>
      </w:r>
    </w:p>
    <w:p w:rsidR="00000000" w:rsidDel="00000000" w:rsidP="00000000" w:rsidRDefault="00000000" w:rsidRPr="00000000" w14:paraId="000000C1">
      <w:pPr>
        <w:ind w:left="0" w:firstLine="0"/>
        <w:rPr>
          <w:b w:val="1"/>
          <w:sz w:val="32"/>
          <w:szCs w:val="32"/>
        </w:rPr>
      </w:pPr>
      <w:r w:rsidDel="00000000" w:rsidR="00000000" w:rsidRPr="00000000">
        <w:rPr>
          <w:rtl w:val="0"/>
        </w:rPr>
      </w:r>
    </w:p>
    <w:p w:rsidR="00000000" w:rsidDel="00000000" w:rsidP="00000000" w:rsidRDefault="00000000" w:rsidRPr="00000000" w14:paraId="000000C2">
      <w:pPr>
        <w:ind w:left="0" w:firstLine="0"/>
        <w:rPr>
          <w:b w:val="1"/>
          <w:sz w:val="32"/>
          <w:szCs w:val="32"/>
        </w:rPr>
      </w:pPr>
      <w:r w:rsidDel="00000000" w:rsidR="00000000" w:rsidRPr="00000000">
        <w:rPr>
          <w:rtl w:val="0"/>
        </w:rPr>
      </w:r>
    </w:p>
    <w:p w:rsidR="00000000" w:rsidDel="00000000" w:rsidP="00000000" w:rsidRDefault="00000000" w:rsidRPr="00000000" w14:paraId="000000C3">
      <w:pPr>
        <w:ind w:left="0" w:firstLine="0"/>
        <w:rPr>
          <w:b w:val="1"/>
          <w:sz w:val="32"/>
          <w:szCs w:val="32"/>
        </w:rPr>
      </w:pPr>
      <w:r w:rsidDel="00000000" w:rsidR="00000000" w:rsidRPr="00000000">
        <w:rPr>
          <w:rtl w:val="0"/>
        </w:rPr>
      </w:r>
    </w:p>
    <w:p w:rsidR="00000000" w:rsidDel="00000000" w:rsidP="00000000" w:rsidRDefault="00000000" w:rsidRPr="00000000" w14:paraId="000000C4">
      <w:pPr>
        <w:ind w:left="0" w:firstLine="0"/>
        <w:rPr>
          <w:b w:val="1"/>
          <w:sz w:val="32"/>
          <w:szCs w:val="32"/>
        </w:rPr>
      </w:pPr>
      <w:r w:rsidDel="00000000" w:rsidR="00000000" w:rsidRPr="00000000">
        <w:rPr>
          <w:b w:val="1"/>
          <w:sz w:val="32"/>
          <w:szCs w:val="32"/>
          <w:rtl w:val="0"/>
        </w:rPr>
        <w:t xml:space="preserve">MESSAGES</w:t>
      </w:r>
    </w:p>
    <w:p w:rsidR="00000000" w:rsidDel="00000000" w:rsidP="00000000" w:rsidRDefault="00000000" w:rsidRPr="00000000" w14:paraId="000000C5">
      <w:pPr>
        <w:ind w:left="0" w:firstLine="0"/>
        <w:rPr>
          <w:b w:val="1"/>
          <w:sz w:val="32"/>
          <w:szCs w:val="32"/>
        </w:rPr>
      </w:pPr>
      <w:r w:rsidDel="00000000" w:rsidR="00000000" w:rsidRPr="00000000">
        <w:rPr>
          <w:rtl w:val="0"/>
        </w:rPr>
      </w:r>
    </w:p>
    <w:p w:rsidR="00000000" w:rsidDel="00000000" w:rsidP="00000000" w:rsidRDefault="00000000" w:rsidRPr="00000000" w14:paraId="000000C6">
      <w:pPr>
        <w:ind w:left="0" w:firstLine="0"/>
        <w:rPr>
          <w:b w:val="1"/>
          <w:sz w:val="32"/>
          <w:szCs w:val="32"/>
        </w:rPr>
      </w:pPr>
      <w:r w:rsidDel="00000000" w:rsidR="00000000" w:rsidRPr="00000000">
        <w:rPr>
          <w:b w:val="1"/>
          <w:sz w:val="32"/>
          <w:szCs w:val="32"/>
        </w:rPr>
        <w:drawing>
          <wp:inline distB="114300" distT="114300" distL="114300" distR="114300">
            <wp:extent cx="5295900" cy="5381625"/>
            <wp:effectExtent b="0" l="0" r="0" t="0"/>
            <wp:docPr id="2"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5295900" cy="5381625"/>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ind w:left="0" w:firstLine="0"/>
        <w:rPr>
          <w:b w:val="1"/>
          <w:sz w:val="32"/>
          <w:szCs w:val="32"/>
        </w:rPr>
      </w:pPr>
      <w:r w:rsidDel="00000000" w:rsidR="00000000" w:rsidRPr="00000000">
        <w:rPr>
          <w:rtl w:val="0"/>
        </w:rPr>
      </w:r>
    </w:p>
    <w:p w:rsidR="00000000" w:rsidDel="00000000" w:rsidP="00000000" w:rsidRDefault="00000000" w:rsidRPr="00000000" w14:paraId="000000C8">
      <w:pPr>
        <w:ind w:left="0" w:firstLine="0"/>
        <w:rPr>
          <w:b w:val="1"/>
          <w:sz w:val="32"/>
          <w:szCs w:val="32"/>
        </w:rPr>
      </w:pPr>
      <w:r w:rsidDel="00000000" w:rsidR="00000000" w:rsidRPr="00000000">
        <w:rPr>
          <w:rtl w:val="0"/>
        </w:rPr>
      </w:r>
    </w:p>
    <w:p w:rsidR="00000000" w:rsidDel="00000000" w:rsidP="00000000" w:rsidRDefault="00000000" w:rsidRPr="00000000" w14:paraId="000000C9">
      <w:pPr>
        <w:ind w:left="0" w:firstLine="0"/>
        <w:rPr>
          <w:b w:val="1"/>
          <w:sz w:val="32"/>
          <w:szCs w:val="32"/>
        </w:rPr>
      </w:pPr>
      <w:r w:rsidDel="00000000" w:rsidR="00000000" w:rsidRPr="00000000">
        <w:rPr>
          <w:rtl w:val="0"/>
        </w:rPr>
      </w:r>
    </w:p>
    <w:p w:rsidR="00000000" w:rsidDel="00000000" w:rsidP="00000000" w:rsidRDefault="00000000" w:rsidRPr="00000000" w14:paraId="000000CA">
      <w:pPr>
        <w:ind w:left="0" w:firstLine="0"/>
        <w:rPr>
          <w:b w:val="1"/>
          <w:sz w:val="32"/>
          <w:szCs w:val="32"/>
        </w:rPr>
      </w:pPr>
      <w:r w:rsidDel="00000000" w:rsidR="00000000" w:rsidRPr="00000000">
        <w:rPr>
          <w:rtl w:val="0"/>
        </w:rPr>
      </w:r>
    </w:p>
    <w:p w:rsidR="00000000" w:rsidDel="00000000" w:rsidP="00000000" w:rsidRDefault="00000000" w:rsidRPr="00000000" w14:paraId="000000CB">
      <w:pPr>
        <w:ind w:left="0" w:firstLine="0"/>
        <w:rPr>
          <w:b w:val="1"/>
          <w:sz w:val="32"/>
          <w:szCs w:val="32"/>
        </w:rPr>
      </w:pPr>
      <w:r w:rsidDel="00000000" w:rsidR="00000000" w:rsidRPr="00000000">
        <w:rPr>
          <w:rtl w:val="0"/>
        </w:rPr>
      </w:r>
    </w:p>
    <w:p w:rsidR="00000000" w:rsidDel="00000000" w:rsidP="00000000" w:rsidRDefault="00000000" w:rsidRPr="00000000" w14:paraId="000000CC">
      <w:pPr>
        <w:ind w:left="0" w:firstLine="0"/>
        <w:rPr>
          <w:b w:val="1"/>
          <w:sz w:val="32"/>
          <w:szCs w:val="32"/>
        </w:rPr>
      </w:pPr>
      <w:r w:rsidDel="00000000" w:rsidR="00000000" w:rsidRPr="00000000">
        <w:rPr>
          <w:rtl w:val="0"/>
        </w:rPr>
      </w:r>
    </w:p>
    <w:p w:rsidR="00000000" w:rsidDel="00000000" w:rsidP="00000000" w:rsidRDefault="00000000" w:rsidRPr="00000000" w14:paraId="000000CD">
      <w:pPr>
        <w:ind w:left="0" w:firstLine="0"/>
        <w:rPr>
          <w:b w:val="1"/>
          <w:sz w:val="32"/>
          <w:szCs w:val="32"/>
        </w:rPr>
      </w:pPr>
      <w:r w:rsidDel="00000000" w:rsidR="00000000" w:rsidRPr="00000000">
        <w:rPr>
          <w:rtl w:val="0"/>
        </w:rPr>
      </w:r>
    </w:p>
    <w:p w:rsidR="00000000" w:rsidDel="00000000" w:rsidP="00000000" w:rsidRDefault="00000000" w:rsidRPr="00000000" w14:paraId="000000CE">
      <w:pPr>
        <w:ind w:left="0" w:firstLine="0"/>
        <w:rPr>
          <w:b w:val="1"/>
          <w:sz w:val="32"/>
          <w:szCs w:val="32"/>
        </w:rPr>
      </w:pPr>
      <w:r w:rsidDel="00000000" w:rsidR="00000000" w:rsidRPr="00000000">
        <w:rPr>
          <w:rtl w:val="0"/>
        </w:rPr>
      </w:r>
    </w:p>
    <w:p w:rsidR="00000000" w:rsidDel="00000000" w:rsidP="00000000" w:rsidRDefault="00000000" w:rsidRPr="00000000" w14:paraId="000000CF">
      <w:pPr>
        <w:ind w:left="0" w:firstLine="0"/>
        <w:rPr>
          <w:b w:val="1"/>
          <w:sz w:val="32"/>
          <w:szCs w:val="32"/>
        </w:rPr>
      </w:pPr>
      <w:r w:rsidDel="00000000" w:rsidR="00000000" w:rsidRPr="00000000">
        <w:rPr>
          <w:rtl w:val="0"/>
        </w:rPr>
      </w:r>
    </w:p>
    <w:p w:rsidR="00000000" w:rsidDel="00000000" w:rsidP="00000000" w:rsidRDefault="00000000" w:rsidRPr="00000000" w14:paraId="000000D0">
      <w:pPr>
        <w:ind w:left="0" w:firstLine="0"/>
        <w:rPr>
          <w:b w:val="1"/>
          <w:sz w:val="32"/>
          <w:szCs w:val="32"/>
        </w:rPr>
      </w:pPr>
      <w:r w:rsidDel="00000000" w:rsidR="00000000" w:rsidRPr="00000000">
        <w:rPr>
          <w:b w:val="1"/>
          <w:sz w:val="32"/>
          <w:szCs w:val="32"/>
          <w:rtl w:val="0"/>
        </w:rPr>
        <w:t xml:space="preserve">UPDATE USER INFORMATION</w:t>
      </w:r>
    </w:p>
    <w:p w:rsidR="00000000" w:rsidDel="00000000" w:rsidP="00000000" w:rsidRDefault="00000000" w:rsidRPr="00000000" w14:paraId="000000D1">
      <w:pPr>
        <w:ind w:left="0" w:firstLine="0"/>
        <w:rPr>
          <w:b w:val="1"/>
          <w:sz w:val="32"/>
          <w:szCs w:val="32"/>
        </w:rPr>
      </w:pPr>
      <w:r w:rsidDel="00000000" w:rsidR="00000000" w:rsidRPr="00000000">
        <w:rPr>
          <w:rtl w:val="0"/>
        </w:rPr>
      </w:r>
    </w:p>
    <w:p w:rsidR="00000000" w:rsidDel="00000000" w:rsidP="00000000" w:rsidRDefault="00000000" w:rsidRPr="00000000" w14:paraId="000000D2">
      <w:pPr>
        <w:ind w:left="0" w:firstLine="0"/>
        <w:rPr>
          <w:b w:val="1"/>
          <w:sz w:val="32"/>
          <w:szCs w:val="32"/>
        </w:rPr>
      </w:pPr>
      <w:r w:rsidDel="00000000" w:rsidR="00000000" w:rsidRPr="00000000">
        <w:rPr>
          <w:rtl w:val="0"/>
        </w:rPr>
      </w:r>
    </w:p>
    <w:p w:rsidR="00000000" w:rsidDel="00000000" w:rsidP="00000000" w:rsidRDefault="00000000" w:rsidRPr="00000000" w14:paraId="000000D3">
      <w:pPr>
        <w:ind w:left="0" w:firstLine="0"/>
        <w:rPr>
          <w:b w:val="1"/>
          <w:sz w:val="32"/>
          <w:szCs w:val="32"/>
        </w:rPr>
      </w:pPr>
      <w:r w:rsidDel="00000000" w:rsidR="00000000" w:rsidRPr="00000000">
        <w:rPr>
          <w:rtl w:val="0"/>
        </w:rPr>
      </w:r>
    </w:p>
    <w:p w:rsidR="00000000" w:rsidDel="00000000" w:rsidP="00000000" w:rsidRDefault="00000000" w:rsidRPr="00000000" w14:paraId="000000D4">
      <w:pPr>
        <w:ind w:firstLine="720"/>
        <w:rPr>
          <w:b w:val="1"/>
          <w:sz w:val="32"/>
          <w:szCs w:val="32"/>
        </w:rPr>
      </w:pPr>
      <w:r w:rsidDel="00000000" w:rsidR="00000000" w:rsidRPr="00000000">
        <w:rPr>
          <w:b w:val="1"/>
          <w:sz w:val="32"/>
          <w:szCs w:val="32"/>
        </w:rPr>
        <w:drawing>
          <wp:inline distB="114300" distT="114300" distL="114300" distR="114300">
            <wp:extent cx="5381625" cy="5724525"/>
            <wp:effectExtent b="0" l="0" r="0" t="0"/>
            <wp:docPr id="7" name="image16.png"/>
            <a:graphic>
              <a:graphicData uri="http://schemas.openxmlformats.org/drawingml/2006/picture">
                <pic:pic>
                  <pic:nvPicPr>
                    <pic:cNvPr id="0" name="image16.png"/>
                    <pic:cNvPicPr preferRelativeResize="0"/>
                  </pic:nvPicPr>
                  <pic:blipFill>
                    <a:blip r:embed="rId17"/>
                    <a:srcRect b="0" l="0" r="0" t="0"/>
                    <a:stretch>
                      <a:fillRect/>
                    </a:stretch>
                  </pic:blipFill>
                  <pic:spPr>
                    <a:xfrm>
                      <a:off x="0" y="0"/>
                      <a:ext cx="5381625" cy="5724525"/>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ind w:firstLine="720"/>
        <w:rPr>
          <w:b w:val="1"/>
          <w:sz w:val="32"/>
          <w:szCs w:val="32"/>
        </w:rPr>
      </w:pPr>
      <w:r w:rsidDel="00000000" w:rsidR="00000000" w:rsidRPr="00000000">
        <w:rPr>
          <w:rtl w:val="0"/>
        </w:rPr>
      </w:r>
    </w:p>
    <w:p w:rsidR="00000000" w:rsidDel="00000000" w:rsidP="00000000" w:rsidRDefault="00000000" w:rsidRPr="00000000" w14:paraId="000000D6">
      <w:pPr>
        <w:rPr>
          <w:b w:val="1"/>
          <w:sz w:val="32"/>
          <w:szCs w:val="32"/>
        </w:rPr>
      </w:pPr>
      <w:r w:rsidDel="00000000" w:rsidR="00000000" w:rsidRPr="00000000">
        <w:rPr>
          <w:rtl w:val="0"/>
        </w:rPr>
      </w:r>
    </w:p>
    <w:p w:rsidR="00000000" w:rsidDel="00000000" w:rsidP="00000000" w:rsidRDefault="00000000" w:rsidRPr="00000000" w14:paraId="000000D7">
      <w:pPr>
        <w:rPr>
          <w:b w:val="1"/>
          <w:sz w:val="32"/>
          <w:szCs w:val="32"/>
        </w:rPr>
      </w:pPr>
      <w:r w:rsidDel="00000000" w:rsidR="00000000" w:rsidRPr="00000000">
        <w:rPr>
          <w:rtl w:val="0"/>
        </w:rPr>
      </w:r>
    </w:p>
    <w:p w:rsidR="00000000" w:rsidDel="00000000" w:rsidP="00000000" w:rsidRDefault="00000000" w:rsidRPr="00000000" w14:paraId="000000D8">
      <w:pPr>
        <w:ind w:firstLine="720"/>
        <w:rPr>
          <w:b w:val="1"/>
          <w:sz w:val="32"/>
          <w:szCs w:val="32"/>
        </w:rPr>
      </w:pPr>
      <w:r w:rsidDel="00000000" w:rsidR="00000000" w:rsidRPr="00000000">
        <w:rPr>
          <w:rtl w:val="0"/>
        </w:rPr>
      </w:r>
    </w:p>
    <w:p w:rsidR="00000000" w:rsidDel="00000000" w:rsidP="00000000" w:rsidRDefault="00000000" w:rsidRPr="00000000" w14:paraId="000000D9">
      <w:pPr>
        <w:ind w:firstLine="720"/>
        <w:rPr>
          <w:b w:val="1"/>
          <w:sz w:val="32"/>
          <w:szCs w:val="32"/>
        </w:rPr>
      </w:pPr>
      <w:r w:rsidDel="00000000" w:rsidR="00000000" w:rsidRPr="00000000">
        <w:rPr>
          <w:rtl w:val="0"/>
        </w:rPr>
      </w:r>
    </w:p>
    <w:p w:rsidR="00000000" w:rsidDel="00000000" w:rsidP="00000000" w:rsidRDefault="00000000" w:rsidRPr="00000000" w14:paraId="000000DA">
      <w:pPr>
        <w:ind w:firstLine="720"/>
        <w:rPr>
          <w:b w:val="1"/>
          <w:sz w:val="32"/>
          <w:szCs w:val="32"/>
        </w:rPr>
      </w:pPr>
      <w:r w:rsidDel="00000000" w:rsidR="00000000" w:rsidRPr="00000000">
        <w:rPr>
          <w:rtl w:val="0"/>
        </w:rPr>
      </w:r>
    </w:p>
    <w:p w:rsidR="00000000" w:rsidDel="00000000" w:rsidP="00000000" w:rsidRDefault="00000000" w:rsidRPr="00000000" w14:paraId="000000DB">
      <w:pPr>
        <w:ind w:left="0" w:firstLine="0"/>
        <w:rPr>
          <w:b w:val="1"/>
          <w:sz w:val="32"/>
          <w:szCs w:val="32"/>
        </w:rPr>
      </w:pPr>
      <w:r w:rsidDel="00000000" w:rsidR="00000000" w:rsidRPr="00000000">
        <w:rPr>
          <w:rtl w:val="0"/>
        </w:rPr>
      </w:r>
    </w:p>
    <w:p w:rsidR="00000000" w:rsidDel="00000000" w:rsidP="00000000" w:rsidRDefault="00000000" w:rsidRPr="00000000" w14:paraId="000000DC">
      <w:pPr>
        <w:ind w:left="0" w:firstLine="0"/>
        <w:rPr>
          <w:b w:val="1"/>
          <w:sz w:val="32"/>
          <w:szCs w:val="32"/>
        </w:rPr>
      </w:pPr>
      <w:r w:rsidDel="00000000" w:rsidR="00000000" w:rsidRPr="00000000">
        <w:rPr>
          <w:b w:val="1"/>
          <w:sz w:val="32"/>
          <w:szCs w:val="32"/>
          <w:rtl w:val="0"/>
        </w:rPr>
        <w:t xml:space="preserve">CONTACT US</w:t>
      </w:r>
    </w:p>
    <w:p w:rsidR="00000000" w:rsidDel="00000000" w:rsidP="00000000" w:rsidRDefault="00000000" w:rsidRPr="00000000" w14:paraId="000000DD">
      <w:pPr>
        <w:ind w:left="0" w:firstLine="0"/>
        <w:rPr>
          <w:b w:val="1"/>
          <w:sz w:val="32"/>
          <w:szCs w:val="32"/>
        </w:rPr>
      </w:pPr>
      <w:r w:rsidDel="00000000" w:rsidR="00000000" w:rsidRPr="00000000">
        <w:rPr>
          <w:rtl w:val="0"/>
        </w:rPr>
      </w:r>
    </w:p>
    <w:p w:rsidR="00000000" w:rsidDel="00000000" w:rsidP="00000000" w:rsidRDefault="00000000" w:rsidRPr="00000000" w14:paraId="000000DE">
      <w:pPr>
        <w:ind w:left="0" w:firstLine="0"/>
        <w:rPr>
          <w:b w:val="1"/>
          <w:sz w:val="32"/>
          <w:szCs w:val="32"/>
        </w:rPr>
      </w:pPr>
      <w:r w:rsidDel="00000000" w:rsidR="00000000" w:rsidRPr="00000000">
        <w:rPr>
          <w:rtl w:val="0"/>
        </w:rPr>
      </w:r>
    </w:p>
    <w:p w:rsidR="00000000" w:rsidDel="00000000" w:rsidP="00000000" w:rsidRDefault="00000000" w:rsidRPr="00000000" w14:paraId="000000DF">
      <w:pPr>
        <w:ind w:left="0" w:firstLine="0"/>
        <w:rPr>
          <w:b w:val="1"/>
          <w:sz w:val="32"/>
          <w:szCs w:val="32"/>
        </w:rPr>
      </w:pPr>
      <w:r w:rsidDel="00000000" w:rsidR="00000000" w:rsidRPr="00000000">
        <w:rPr>
          <w:rtl w:val="0"/>
        </w:rPr>
      </w:r>
    </w:p>
    <w:p w:rsidR="00000000" w:rsidDel="00000000" w:rsidP="00000000" w:rsidRDefault="00000000" w:rsidRPr="00000000" w14:paraId="000000E0">
      <w:pPr>
        <w:ind w:firstLine="720"/>
        <w:rPr>
          <w:b w:val="1"/>
          <w:sz w:val="32"/>
          <w:szCs w:val="32"/>
        </w:rPr>
      </w:pPr>
      <w:r w:rsidDel="00000000" w:rsidR="00000000" w:rsidRPr="00000000">
        <w:rPr>
          <w:b w:val="1"/>
          <w:sz w:val="32"/>
          <w:szCs w:val="32"/>
        </w:rPr>
        <w:drawing>
          <wp:inline distB="114300" distT="114300" distL="114300" distR="114300">
            <wp:extent cx="4381500" cy="4486275"/>
            <wp:effectExtent b="0" l="0" r="0" t="0"/>
            <wp:docPr id="6" name="image17.png"/>
            <a:graphic>
              <a:graphicData uri="http://schemas.openxmlformats.org/drawingml/2006/picture">
                <pic:pic>
                  <pic:nvPicPr>
                    <pic:cNvPr id="0" name="image17.png"/>
                    <pic:cNvPicPr preferRelativeResize="0"/>
                  </pic:nvPicPr>
                  <pic:blipFill>
                    <a:blip r:embed="rId18"/>
                    <a:srcRect b="0" l="0" r="0" t="0"/>
                    <a:stretch>
                      <a:fillRect/>
                    </a:stretch>
                  </pic:blipFill>
                  <pic:spPr>
                    <a:xfrm>
                      <a:off x="0" y="0"/>
                      <a:ext cx="4381500" cy="4486275"/>
                    </a:xfrm>
                    <a:prstGeom prst="rect"/>
                    <a:ln/>
                  </pic:spPr>
                </pic:pic>
              </a:graphicData>
            </a:graphic>
          </wp:inline>
        </w:drawing>
      </w:r>
      <w:r w:rsidDel="00000000" w:rsidR="00000000" w:rsidRPr="00000000">
        <w:rPr>
          <w:rtl w:val="0"/>
        </w:rPr>
      </w:r>
    </w:p>
    <w:p w:rsidR="00000000" w:rsidDel="00000000" w:rsidP="00000000" w:rsidRDefault="00000000" w:rsidRPr="00000000" w14:paraId="000000E1">
      <w:pPr>
        <w:ind w:firstLine="720"/>
        <w:rPr>
          <w:b w:val="1"/>
          <w:sz w:val="32"/>
          <w:szCs w:val="32"/>
        </w:rPr>
      </w:pPr>
      <w:r w:rsidDel="00000000" w:rsidR="00000000" w:rsidRPr="00000000">
        <w:rPr>
          <w:rtl w:val="0"/>
        </w:rPr>
      </w:r>
    </w:p>
    <w:p w:rsidR="00000000" w:rsidDel="00000000" w:rsidP="00000000" w:rsidRDefault="00000000" w:rsidRPr="00000000" w14:paraId="000000E2">
      <w:pPr>
        <w:ind w:firstLine="720"/>
        <w:rPr>
          <w:b w:val="1"/>
          <w:sz w:val="32"/>
          <w:szCs w:val="32"/>
        </w:rPr>
      </w:pPr>
      <w:r w:rsidDel="00000000" w:rsidR="00000000" w:rsidRPr="00000000">
        <w:rPr>
          <w:rtl w:val="0"/>
        </w:rPr>
      </w:r>
    </w:p>
    <w:p w:rsidR="00000000" w:rsidDel="00000000" w:rsidP="00000000" w:rsidRDefault="00000000" w:rsidRPr="00000000" w14:paraId="000000E3">
      <w:pPr>
        <w:ind w:firstLine="720"/>
        <w:rPr>
          <w:b w:val="1"/>
          <w:sz w:val="32"/>
          <w:szCs w:val="32"/>
        </w:rPr>
      </w:pPr>
      <w:r w:rsidDel="00000000" w:rsidR="00000000" w:rsidRPr="00000000">
        <w:rPr>
          <w:rtl w:val="0"/>
        </w:rPr>
      </w:r>
    </w:p>
    <w:p w:rsidR="00000000" w:rsidDel="00000000" w:rsidP="00000000" w:rsidRDefault="00000000" w:rsidRPr="00000000" w14:paraId="000000E4">
      <w:pPr>
        <w:ind w:firstLine="720"/>
        <w:rPr>
          <w:b w:val="1"/>
          <w:sz w:val="32"/>
          <w:szCs w:val="32"/>
        </w:rPr>
      </w:pPr>
      <w:r w:rsidDel="00000000" w:rsidR="00000000" w:rsidRPr="00000000">
        <w:rPr>
          <w:rtl w:val="0"/>
        </w:rPr>
      </w:r>
    </w:p>
    <w:p w:rsidR="00000000" w:rsidDel="00000000" w:rsidP="00000000" w:rsidRDefault="00000000" w:rsidRPr="00000000" w14:paraId="000000E5">
      <w:pPr>
        <w:ind w:firstLine="720"/>
        <w:rPr>
          <w:b w:val="1"/>
          <w:sz w:val="32"/>
          <w:szCs w:val="32"/>
        </w:rPr>
      </w:pPr>
      <w:r w:rsidDel="00000000" w:rsidR="00000000" w:rsidRPr="00000000">
        <w:rPr>
          <w:rtl w:val="0"/>
        </w:rPr>
      </w:r>
    </w:p>
    <w:p w:rsidR="00000000" w:rsidDel="00000000" w:rsidP="00000000" w:rsidRDefault="00000000" w:rsidRPr="00000000" w14:paraId="000000E6">
      <w:pPr>
        <w:ind w:firstLine="720"/>
        <w:rPr>
          <w:b w:val="1"/>
          <w:sz w:val="32"/>
          <w:szCs w:val="32"/>
        </w:rPr>
      </w:pPr>
      <w:r w:rsidDel="00000000" w:rsidR="00000000" w:rsidRPr="00000000">
        <w:rPr>
          <w:rtl w:val="0"/>
        </w:rPr>
      </w:r>
    </w:p>
    <w:p w:rsidR="00000000" w:rsidDel="00000000" w:rsidP="00000000" w:rsidRDefault="00000000" w:rsidRPr="00000000" w14:paraId="000000E7">
      <w:pPr>
        <w:ind w:firstLine="720"/>
        <w:rPr>
          <w:b w:val="1"/>
          <w:sz w:val="32"/>
          <w:szCs w:val="32"/>
        </w:rPr>
      </w:pPr>
      <w:r w:rsidDel="00000000" w:rsidR="00000000" w:rsidRPr="00000000">
        <w:rPr>
          <w:rtl w:val="0"/>
        </w:rPr>
      </w:r>
    </w:p>
    <w:p w:rsidR="00000000" w:rsidDel="00000000" w:rsidP="00000000" w:rsidRDefault="00000000" w:rsidRPr="00000000" w14:paraId="000000E8">
      <w:pPr>
        <w:ind w:firstLine="720"/>
        <w:rPr>
          <w:b w:val="1"/>
          <w:sz w:val="32"/>
          <w:szCs w:val="32"/>
        </w:rPr>
      </w:pPr>
      <w:r w:rsidDel="00000000" w:rsidR="00000000" w:rsidRPr="00000000">
        <w:rPr>
          <w:rtl w:val="0"/>
        </w:rPr>
      </w:r>
    </w:p>
    <w:p w:rsidR="00000000" w:rsidDel="00000000" w:rsidP="00000000" w:rsidRDefault="00000000" w:rsidRPr="00000000" w14:paraId="000000E9">
      <w:pPr>
        <w:ind w:firstLine="720"/>
        <w:rPr>
          <w:b w:val="1"/>
          <w:sz w:val="32"/>
          <w:szCs w:val="32"/>
        </w:rPr>
      </w:pPr>
      <w:r w:rsidDel="00000000" w:rsidR="00000000" w:rsidRPr="00000000">
        <w:rPr>
          <w:rtl w:val="0"/>
        </w:rPr>
      </w:r>
    </w:p>
    <w:p w:rsidR="00000000" w:rsidDel="00000000" w:rsidP="00000000" w:rsidRDefault="00000000" w:rsidRPr="00000000" w14:paraId="000000EA">
      <w:pPr>
        <w:ind w:firstLine="720"/>
        <w:rPr>
          <w:b w:val="1"/>
          <w:sz w:val="32"/>
          <w:szCs w:val="32"/>
        </w:rPr>
      </w:pPr>
      <w:r w:rsidDel="00000000" w:rsidR="00000000" w:rsidRPr="00000000">
        <w:rPr>
          <w:rtl w:val="0"/>
        </w:rPr>
      </w:r>
    </w:p>
    <w:p w:rsidR="00000000" w:rsidDel="00000000" w:rsidP="00000000" w:rsidRDefault="00000000" w:rsidRPr="00000000" w14:paraId="000000EB">
      <w:pPr>
        <w:ind w:firstLine="720"/>
        <w:rPr>
          <w:b w:val="1"/>
          <w:sz w:val="32"/>
          <w:szCs w:val="32"/>
        </w:rPr>
      </w:pPr>
      <w:r w:rsidDel="00000000" w:rsidR="00000000" w:rsidRPr="00000000">
        <w:rPr>
          <w:rtl w:val="0"/>
        </w:rPr>
      </w:r>
    </w:p>
    <w:p w:rsidR="00000000" w:rsidDel="00000000" w:rsidP="00000000" w:rsidRDefault="00000000" w:rsidRPr="00000000" w14:paraId="000000EC">
      <w:pPr>
        <w:ind w:firstLine="720"/>
        <w:rPr>
          <w:b w:val="1"/>
          <w:sz w:val="32"/>
          <w:szCs w:val="32"/>
        </w:rPr>
      </w:pPr>
      <w:r w:rsidDel="00000000" w:rsidR="00000000" w:rsidRPr="00000000">
        <w:rPr>
          <w:rtl w:val="0"/>
        </w:rPr>
      </w:r>
    </w:p>
    <w:p w:rsidR="00000000" w:rsidDel="00000000" w:rsidP="00000000" w:rsidRDefault="00000000" w:rsidRPr="00000000" w14:paraId="000000ED">
      <w:pPr>
        <w:ind w:firstLine="720"/>
        <w:rPr>
          <w:b w:val="1"/>
          <w:sz w:val="32"/>
          <w:szCs w:val="32"/>
        </w:rPr>
      </w:pPr>
      <w:r w:rsidDel="00000000" w:rsidR="00000000" w:rsidRPr="00000000">
        <w:rPr>
          <w:rtl w:val="0"/>
        </w:rPr>
      </w:r>
    </w:p>
    <w:p w:rsidR="00000000" w:rsidDel="00000000" w:rsidP="00000000" w:rsidRDefault="00000000" w:rsidRPr="00000000" w14:paraId="000000EE">
      <w:pPr>
        <w:ind w:left="0" w:firstLine="0"/>
        <w:rPr>
          <w:b w:val="1"/>
          <w:sz w:val="32"/>
          <w:szCs w:val="32"/>
        </w:rPr>
      </w:pPr>
      <w:r w:rsidDel="00000000" w:rsidR="00000000" w:rsidRPr="00000000">
        <w:rPr>
          <w:b w:val="1"/>
          <w:sz w:val="32"/>
          <w:szCs w:val="32"/>
          <w:rtl w:val="0"/>
        </w:rPr>
        <w:t xml:space="preserve">REVIEW PAGE</w:t>
      </w:r>
    </w:p>
    <w:p w:rsidR="00000000" w:rsidDel="00000000" w:rsidP="00000000" w:rsidRDefault="00000000" w:rsidRPr="00000000" w14:paraId="000000EF">
      <w:pPr>
        <w:ind w:left="0" w:firstLine="0"/>
        <w:rPr>
          <w:b w:val="1"/>
          <w:sz w:val="32"/>
          <w:szCs w:val="32"/>
        </w:rPr>
      </w:pPr>
      <w:r w:rsidDel="00000000" w:rsidR="00000000" w:rsidRPr="00000000">
        <w:rPr>
          <w:rtl w:val="0"/>
        </w:rPr>
      </w:r>
    </w:p>
    <w:p w:rsidR="00000000" w:rsidDel="00000000" w:rsidP="00000000" w:rsidRDefault="00000000" w:rsidRPr="00000000" w14:paraId="000000F0">
      <w:pPr>
        <w:ind w:left="0" w:firstLine="0"/>
        <w:rPr>
          <w:b w:val="1"/>
          <w:sz w:val="32"/>
          <w:szCs w:val="32"/>
        </w:rPr>
      </w:pPr>
      <w:r w:rsidDel="00000000" w:rsidR="00000000" w:rsidRPr="00000000">
        <w:rPr>
          <w:rtl w:val="0"/>
        </w:rPr>
      </w:r>
    </w:p>
    <w:p w:rsidR="00000000" w:rsidDel="00000000" w:rsidP="00000000" w:rsidRDefault="00000000" w:rsidRPr="00000000" w14:paraId="000000F1">
      <w:pPr>
        <w:ind w:left="0" w:firstLine="0"/>
        <w:rPr>
          <w:b w:val="1"/>
          <w:sz w:val="32"/>
          <w:szCs w:val="32"/>
        </w:rPr>
      </w:pPr>
      <w:r w:rsidDel="00000000" w:rsidR="00000000" w:rsidRPr="00000000">
        <w:rPr>
          <w:b w:val="1"/>
          <w:sz w:val="32"/>
          <w:szCs w:val="32"/>
        </w:rPr>
        <w:drawing>
          <wp:inline distB="114300" distT="114300" distL="114300" distR="114300">
            <wp:extent cx="5151747" cy="5184353"/>
            <wp:effectExtent b="0" l="0" r="0" t="0"/>
            <wp:docPr id="4"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5151747" cy="5184353"/>
                    </a:xfrm>
                    <a:prstGeom prst="rect"/>
                    <a:ln/>
                  </pic:spPr>
                </pic:pic>
              </a:graphicData>
            </a:graphic>
          </wp:inline>
        </w:drawing>
      </w:r>
      <w:r w:rsidDel="00000000" w:rsidR="00000000" w:rsidRPr="00000000">
        <w:rPr>
          <w:rtl w:val="0"/>
        </w:rPr>
      </w:r>
    </w:p>
    <w:p w:rsidR="00000000" w:rsidDel="00000000" w:rsidP="00000000" w:rsidRDefault="00000000" w:rsidRPr="00000000" w14:paraId="000000F2">
      <w:pPr>
        <w:ind w:left="0" w:firstLine="0"/>
        <w:rPr>
          <w:b w:val="1"/>
          <w:sz w:val="32"/>
          <w:szCs w:val="32"/>
        </w:rPr>
      </w:pPr>
      <w:r w:rsidDel="00000000" w:rsidR="00000000" w:rsidRPr="00000000">
        <w:rPr>
          <w:rtl w:val="0"/>
        </w:rPr>
      </w:r>
    </w:p>
    <w:p w:rsidR="00000000" w:rsidDel="00000000" w:rsidP="00000000" w:rsidRDefault="00000000" w:rsidRPr="00000000" w14:paraId="000000F3">
      <w:pPr>
        <w:ind w:left="0" w:firstLine="0"/>
        <w:rPr>
          <w:b w:val="1"/>
          <w:sz w:val="32"/>
          <w:szCs w:val="32"/>
        </w:rPr>
      </w:pPr>
      <w:r w:rsidDel="00000000" w:rsidR="00000000" w:rsidRPr="00000000">
        <w:rPr>
          <w:rtl w:val="0"/>
        </w:rPr>
      </w:r>
    </w:p>
    <w:p w:rsidR="00000000" w:rsidDel="00000000" w:rsidP="00000000" w:rsidRDefault="00000000" w:rsidRPr="00000000" w14:paraId="000000F4">
      <w:pPr>
        <w:ind w:left="0" w:firstLine="0"/>
        <w:rPr>
          <w:b w:val="1"/>
          <w:sz w:val="32"/>
          <w:szCs w:val="32"/>
        </w:rPr>
      </w:pPr>
      <w:r w:rsidDel="00000000" w:rsidR="00000000" w:rsidRPr="00000000">
        <w:rPr>
          <w:rtl w:val="0"/>
        </w:rPr>
      </w:r>
    </w:p>
    <w:p w:rsidR="00000000" w:rsidDel="00000000" w:rsidP="00000000" w:rsidRDefault="00000000" w:rsidRPr="00000000" w14:paraId="000000F5">
      <w:pPr>
        <w:ind w:left="0" w:firstLine="0"/>
        <w:rPr>
          <w:b w:val="1"/>
          <w:sz w:val="32"/>
          <w:szCs w:val="32"/>
        </w:rPr>
      </w:pPr>
      <w:r w:rsidDel="00000000" w:rsidR="00000000" w:rsidRPr="00000000">
        <w:rPr>
          <w:rtl w:val="0"/>
        </w:rPr>
      </w:r>
    </w:p>
    <w:p w:rsidR="00000000" w:rsidDel="00000000" w:rsidP="00000000" w:rsidRDefault="00000000" w:rsidRPr="00000000" w14:paraId="000000F6">
      <w:pPr>
        <w:ind w:left="0" w:firstLine="0"/>
        <w:rPr>
          <w:b w:val="1"/>
          <w:sz w:val="32"/>
          <w:szCs w:val="32"/>
        </w:rPr>
      </w:pPr>
      <w:r w:rsidDel="00000000" w:rsidR="00000000" w:rsidRPr="00000000">
        <w:rPr>
          <w:rtl w:val="0"/>
        </w:rPr>
      </w:r>
    </w:p>
    <w:p w:rsidR="00000000" w:rsidDel="00000000" w:rsidP="00000000" w:rsidRDefault="00000000" w:rsidRPr="00000000" w14:paraId="000000F7">
      <w:pPr>
        <w:ind w:left="0" w:firstLine="0"/>
        <w:rPr>
          <w:b w:val="1"/>
          <w:sz w:val="32"/>
          <w:szCs w:val="32"/>
        </w:rPr>
      </w:pPr>
      <w:r w:rsidDel="00000000" w:rsidR="00000000" w:rsidRPr="00000000">
        <w:rPr>
          <w:rtl w:val="0"/>
        </w:rPr>
      </w:r>
    </w:p>
    <w:p w:rsidR="00000000" w:rsidDel="00000000" w:rsidP="00000000" w:rsidRDefault="00000000" w:rsidRPr="00000000" w14:paraId="000000F8">
      <w:pPr>
        <w:ind w:left="0" w:firstLine="0"/>
        <w:rPr>
          <w:b w:val="1"/>
          <w:sz w:val="32"/>
          <w:szCs w:val="32"/>
        </w:rPr>
      </w:pPr>
      <w:r w:rsidDel="00000000" w:rsidR="00000000" w:rsidRPr="00000000">
        <w:rPr>
          <w:rtl w:val="0"/>
        </w:rPr>
      </w:r>
    </w:p>
    <w:p w:rsidR="00000000" w:rsidDel="00000000" w:rsidP="00000000" w:rsidRDefault="00000000" w:rsidRPr="00000000" w14:paraId="000000F9">
      <w:pPr>
        <w:ind w:left="0" w:firstLine="0"/>
        <w:rPr>
          <w:b w:val="1"/>
          <w:sz w:val="32"/>
          <w:szCs w:val="32"/>
        </w:rPr>
      </w:pPr>
      <w:r w:rsidDel="00000000" w:rsidR="00000000" w:rsidRPr="00000000">
        <w:rPr>
          <w:rtl w:val="0"/>
        </w:rPr>
      </w:r>
    </w:p>
    <w:p w:rsidR="00000000" w:rsidDel="00000000" w:rsidP="00000000" w:rsidRDefault="00000000" w:rsidRPr="00000000" w14:paraId="000000FA">
      <w:pPr>
        <w:ind w:left="0" w:firstLine="0"/>
        <w:rPr>
          <w:b w:val="1"/>
          <w:sz w:val="32"/>
          <w:szCs w:val="32"/>
        </w:rPr>
      </w:pPr>
      <w:r w:rsidDel="00000000" w:rsidR="00000000" w:rsidRPr="00000000">
        <w:rPr>
          <w:rtl w:val="0"/>
        </w:rPr>
      </w:r>
    </w:p>
    <w:p w:rsidR="00000000" w:rsidDel="00000000" w:rsidP="00000000" w:rsidRDefault="00000000" w:rsidRPr="00000000" w14:paraId="000000FB">
      <w:pPr>
        <w:ind w:left="0" w:firstLine="0"/>
        <w:rPr>
          <w:b w:val="1"/>
          <w:sz w:val="32"/>
          <w:szCs w:val="32"/>
        </w:rPr>
      </w:pPr>
      <w:r w:rsidDel="00000000" w:rsidR="00000000" w:rsidRPr="00000000">
        <w:rPr>
          <w:rtl w:val="0"/>
        </w:rPr>
      </w:r>
    </w:p>
    <w:p w:rsidR="00000000" w:rsidDel="00000000" w:rsidP="00000000" w:rsidRDefault="00000000" w:rsidRPr="00000000" w14:paraId="000000FC">
      <w:pPr>
        <w:ind w:left="0" w:firstLine="0"/>
        <w:rPr>
          <w:b w:val="1"/>
          <w:sz w:val="32"/>
          <w:szCs w:val="32"/>
        </w:rPr>
      </w:pPr>
      <w:r w:rsidDel="00000000" w:rsidR="00000000" w:rsidRPr="00000000">
        <w:rPr>
          <w:rtl w:val="0"/>
        </w:rPr>
      </w:r>
    </w:p>
    <w:p w:rsidR="00000000" w:rsidDel="00000000" w:rsidP="00000000" w:rsidRDefault="00000000" w:rsidRPr="00000000" w14:paraId="000000FD">
      <w:pPr>
        <w:ind w:left="0" w:firstLine="0"/>
        <w:rPr>
          <w:b w:val="1"/>
          <w:sz w:val="32"/>
          <w:szCs w:val="32"/>
        </w:rPr>
      </w:pPr>
      <w:r w:rsidDel="00000000" w:rsidR="00000000" w:rsidRPr="00000000">
        <w:rPr>
          <w:b w:val="1"/>
          <w:sz w:val="32"/>
          <w:szCs w:val="32"/>
          <w:rtl w:val="0"/>
        </w:rPr>
        <w:t xml:space="preserve">ADMIN PANEL</w:t>
      </w:r>
    </w:p>
    <w:p w:rsidR="00000000" w:rsidDel="00000000" w:rsidP="00000000" w:rsidRDefault="00000000" w:rsidRPr="00000000" w14:paraId="000000FE">
      <w:pPr>
        <w:ind w:left="0" w:firstLine="0"/>
        <w:rPr>
          <w:b w:val="1"/>
          <w:sz w:val="32"/>
          <w:szCs w:val="32"/>
        </w:rPr>
      </w:pPr>
      <w:r w:rsidDel="00000000" w:rsidR="00000000" w:rsidRPr="00000000">
        <w:rPr>
          <w:rtl w:val="0"/>
        </w:rPr>
      </w:r>
    </w:p>
    <w:p w:rsidR="00000000" w:rsidDel="00000000" w:rsidP="00000000" w:rsidRDefault="00000000" w:rsidRPr="00000000" w14:paraId="000000FF">
      <w:pPr>
        <w:ind w:left="0" w:firstLine="0"/>
        <w:rPr>
          <w:b w:val="1"/>
          <w:sz w:val="32"/>
          <w:szCs w:val="32"/>
        </w:rPr>
      </w:pPr>
      <w:r w:rsidDel="00000000" w:rsidR="00000000" w:rsidRPr="00000000">
        <w:rPr>
          <w:rtl w:val="0"/>
        </w:rPr>
      </w:r>
    </w:p>
    <w:p w:rsidR="00000000" w:rsidDel="00000000" w:rsidP="00000000" w:rsidRDefault="00000000" w:rsidRPr="00000000" w14:paraId="00000100">
      <w:pPr>
        <w:ind w:firstLine="720"/>
        <w:rPr>
          <w:b w:val="1"/>
          <w:sz w:val="32"/>
          <w:szCs w:val="32"/>
        </w:rPr>
      </w:pPr>
      <w:r w:rsidDel="00000000" w:rsidR="00000000" w:rsidRPr="00000000">
        <w:rPr>
          <w:b w:val="1"/>
          <w:sz w:val="32"/>
          <w:szCs w:val="32"/>
        </w:rPr>
        <w:drawing>
          <wp:inline distB="114300" distT="114300" distL="114300" distR="114300">
            <wp:extent cx="5731200" cy="5765800"/>
            <wp:effectExtent b="0" l="0" r="0" t="0"/>
            <wp:docPr id="21" name="image21.png"/>
            <a:graphic>
              <a:graphicData uri="http://schemas.openxmlformats.org/drawingml/2006/picture">
                <pic:pic>
                  <pic:nvPicPr>
                    <pic:cNvPr id="0" name="image21.png"/>
                    <pic:cNvPicPr preferRelativeResize="0"/>
                  </pic:nvPicPr>
                  <pic:blipFill>
                    <a:blip r:embed="rId20"/>
                    <a:srcRect b="0" l="0" r="0" t="0"/>
                    <a:stretch>
                      <a:fillRect/>
                    </a:stretch>
                  </pic:blipFill>
                  <pic:spPr>
                    <a:xfrm>
                      <a:off x="0" y="0"/>
                      <a:ext cx="5731200" cy="5765800"/>
                    </a:xfrm>
                    <a:prstGeom prst="rect"/>
                    <a:ln/>
                  </pic:spPr>
                </pic:pic>
              </a:graphicData>
            </a:graphic>
          </wp:inline>
        </w:drawing>
      </w:r>
      <w:r w:rsidDel="00000000" w:rsidR="00000000" w:rsidRPr="00000000">
        <w:rPr>
          <w:rtl w:val="0"/>
        </w:rPr>
      </w:r>
    </w:p>
    <w:p w:rsidR="00000000" w:rsidDel="00000000" w:rsidP="00000000" w:rsidRDefault="00000000" w:rsidRPr="00000000" w14:paraId="00000101">
      <w:pPr>
        <w:ind w:firstLine="720"/>
        <w:rPr>
          <w:b w:val="1"/>
          <w:sz w:val="32"/>
          <w:szCs w:val="32"/>
        </w:rPr>
      </w:pPr>
      <w:r w:rsidDel="00000000" w:rsidR="00000000" w:rsidRPr="00000000">
        <w:rPr>
          <w:rtl w:val="0"/>
        </w:rPr>
      </w:r>
    </w:p>
    <w:p w:rsidR="00000000" w:rsidDel="00000000" w:rsidP="00000000" w:rsidRDefault="00000000" w:rsidRPr="00000000" w14:paraId="00000102">
      <w:pPr>
        <w:ind w:firstLine="720"/>
        <w:rPr>
          <w:b w:val="1"/>
          <w:sz w:val="32"/>
          <w:szCs w:val="32"/>
        </w:rPr>
      </w:pPr>
      <w:r w:rsidDel="00000000" w:rsidR="00000000" w:rsidRPr="00000000">
        <w:rPr>
          <w:rtl w:val="0"/>
        </w:rPr>
      </w:r>
    </w:p>
    <w:p w:rsidR="00000000" w:rsidDel="00000000" w:rsidP="00000000" w:rsidRDefault="00000000" w:rsidRPr="00000000" w14:paraId="00000103">
      <w:pPr>
        <w:ind w:firstLine="720"/>
        <w:rPr>
          <w:b w:val="1"/>
          <w:sz w:val="32"/>
          <w:szCs w:val="32"/>
        </w:rPr>
      </w:pPr>
      <w:r w:rsidDel="00000000" w:rsidR="00000000" w:rsidRPr="00000000">
        <w:rPr>
          <w:rtl w:val="0"/>
        </w:rPr>
      </w:r>
    </w:p>
    <w:p w:rsidR="00000000" w:rsidDel="00000000" w:rsidP="00000000" w:rsidRDefault="00000000" w:rsidRPr="00000000" w14:paraId="00000104">
      <w:pPr>
        <w:ind w:firstLine="720"/>
        <w:rPr>
          <w:b w:val="1"/>
          <w:sz w:val="32"/>
          <w:szCs w:val="32"/>
        </w:rPr>
      </w:pPr>
      <w:r w:rsidDel="00000000" w:rsidR="00000000" w:rsidRPr="00000000">
        <w:rPr>
          <w:rtl w:val="0"/>
        </w:rPr>
      </w:r>
    </w:p>
    <w:p w:rsidR="00000000" w:rsidDel="00000000" w:rsidP="00000000" w:rsidRDefault="00000000" w:rsidRPr="00000000" w14:paraId="00000105">
      <w:pPr>
        <w:ind w:firstLine="720"/>
        <w:rPr>
          <w:b w:val="1"/>
          <w:sz w:val="32"/>
          <w:szCs w:val="32"/>
        </w:rPr>
      </w:pPr>
      <w:r w:rsidDel="00000000" w:rsidR="00000000" w:rsidRPr="00000000">
        <w:rPr>
          <w:rtl w:val="0"/>
        </w:rPr>
      </w:r>
    </w:p>
    <w:p w:rsidR="00000000" w:rsidDel="00000000" w:rsidP="00000000" w:rsidRDefault="00000000" w:rsidRPr="00000000" w14:paraId="00000106">
      <w:pPr>
        <w:ind w:firstLine="720"/>
        <w:rPr>
          <w:b w:val="1"/>
          <w:sz w:val="32"/>
          <w:szCs w:val="32"/>
        </w:rPr>
      </w:pPr>
      <w:r w:rsidDel="00000000" w:rsidR="00000000" w:rsidRPr="00000000">
        <w:rPr>
          <w:rtl w:val="0"/>
        </w:rPr>
      </w:r>
    </w:p>
    <w:p w:rsidR="00000000" w:rsidDel="00000000" w:rsidP="00000000" w:rsidRDefault="00000000" w:rsidRPr="00000000" w14:paraId="00000107">
      <w:pPr>
        <w:ind w:firstLine="720"/>
        <w:rPr>
          <w:b w:val="1"/>
          <w:sz w:val="32"/>
          <w:szCs w:val="32"/>
        </w:rPr>
      </w:pPr>
      <w:r w:rsidDel="00000000" w:rsidR="00000000" w:rsidRPr="00000000">
        <w:rPr>
          <w:rtl w:val="0"/>
        </w:rPr>
      </w:r>
    </w:p>
    <w:p w:rsidR="00000000" w:rsidDel="00000000" w:rsidP="00000000" w:rsidRDefault="00000000" w:rsidRPr="00000000" w14:paraId="00000108">
      <w:pPr>
        <w:ind w:firstLine="720"/>
        <w:rPr>
          <w:b w:val="1"/>
          <w:sz w:val="32"/>
          <w:szCs w:val="32"/>
        </w:rPr>
      </w:pPr>
      <w:r w:rsidDel="00000000" w:rsidR="00000000" w:rsidRPr="00000000">
        <w:rPr>
          <w:rtl w:val="0"/>
        </w:rPr>
      </w:r>
    </w:p>
    <w:p w:rsidR="00000000" w:rsidDel="00000000" w:rsidP="00000000" w:rsidRDefault="00000000" w:rsidRPr="00000000" w14:paraId="00000109">
      <w:pPr>
        <w:ind w:firstLine="720"/>
        <w:rPr>
          <w:b w:val="1"/>
          <w:sz w:val="32"/>
          <w:szCs w:val="32"/>
        </w:rPr>
      </w:pPr>
      <w:r w:rsidDel="00000000" w:rsidR="00000000" w:rsidRPr="00000000">
        <w:rPr>
          <w:rtl w:val="0"/>
        </w:rPr>
      </w:r>
    </w:p>
    <w:p w:rsidR="00000000" w:rsidDel="00000000" w:rsidP="00000000" w:rsidRDefault="00000000" w:rsidRPr="00000000" w14:paraId="0000010A">
      <w:pPr>
        <w:ind w:left="0" w:firstLine="0"/>
        <w:rPr>
          <w:b w:val="1"/>
          <w:sz w:val="32"/>
          <w:szCs w:val="32"/>
        </w:rPr>
      </w:pPr>
      <w:r w:rsidDel="00000000" w:rsidR="00000000" w:rsidRPr="00000000">
        <w:rPr>
          <w:b w:val="1"/>
          <w:sz w:val="32"/>
          <w:szCs w:val="32"/>
          <w:rtl w:val="0"/>
        </w:rPr>
        <w:t xml:space="preserve">UPDATE USER PANEL (ADMIN)</w:t>
      </w:r>
    </w:p>
    <w:p w:rsidR="00000000" w:rsidDel="00000000" w:rsidP="00000000" w:rsidRDefault="00000000" w:rsidRPr="00000000" w14:paraId="0000010B">
      <w:pPr>
        <w:pStyle w:val="Title"/>
        <w:rPr>
          <w:b w:val="1"/>
          <w:sz w:val="32"/>
          <w:szCs w:val="32"/>
        </w:rPr>
      </w:pPr>
      <w:bookmarkStart w:colFirst="0" w:colLast="0" w:name="_vv01e6vs4pj9" w:id="7"/>
      <w:bookmarkEnd w:id="7"/>
      <w:r w:rsidDel="00000000" w:rsidR="00000000" w:rsidRPr="00000000">
        <w:rPr>
          <w:rtl w:val="0"/>
        </w:rPr>
      </w:r>
    </w:p>
    <w:p w:rsidR="00000000" w:rsidDel="00000000" w:rsidP="00000000" w:rsidRDefault="00000000" w:rsidRPr="00000000" w14:paraId="0000010C">
      <w:pPr>
        <w:rPr/>
      </w:pPr>
      <w:r w:rsidDel="00000000" w:rsidR="00000000" w:rsidRPr="00000000">
        <w:rPr/>
        <w:drawing>
          <wp:inline distB="114300" distT="114300" distL="114300" distR="114300">
            <wp:extent cx="5295900" cy="5610225"/>
            <wp:effectExtent b="0" l="0" r="0" t="0"/>
            <wp:docPr id="3"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5295900" cy="5610225"/>
                    </a:xfrm>
                    <a:prstGeom prst="rect"/>
                    <a:ln/>
                  </pic:spPr>
                </pic:pic>
              </a:graphicData>
            </a:graphic>
          </wp:inline>
        </w:drawing>
      </w:r>
      <w:r w:rsidDel="00000000" w:rsidR="00000000" w:rsidRPr="00000000">
        <w:rPr>
          <w:rtl w:val="0"/>
        </w:rPr>
      </w:r>
    </w:p>
    <w:p w:rsidR="00000000" w:rsidDel="00000000" w:rsidP="00000000" w:rsidRDefault="00000000" w:rsidRPr="00000000" w14:paraId="0000010D">
      <w:pPr>
        <w:ind w:firstLine="720"/>
        <w:rPr>
          <w:b w:val="1"/>
          <w:sz w:val="32"/>
          <w:szCs w:val="32"/>
        </w:rPr>
      </w:pPr>
      <w:r w:rsidDel="00000000" w:rsidR="00000000" w:rsidRPr="00000000">
        <w:rPr>
          <w:rtl w:val="0"/>
        </w:rPr>
      </w:r>
    </w:p>
    <w:p w:rsidR="00000000" w:rsidDel="00000000" w:rsidP="00000000" w:rsidRDefault="00000000" w:rsidRPr="00000000" w14:paraId="0000010E">
      <w:pPr>
        <w:ind w:firstLine="720"/>
        <w:rPr>
          <w:b w:val="1"/>
          <w:sz w:val="32"/>
          <w:szCs w:val="32"/>
        </w:rPr>
      </w:pPr>
      <w:r w:rsidDel="00000000" w:rsidR="00000000" w:rsidRPr="00000000">
        <w:rPr>
          <w:rtl w:val="0"/>
        </w:rPr>
      </w:r>
    </w:p>
    <w:p w:rsidR="00000000" w:rsidDel="00000000" w:rsidP="00000000" w:rsidRDefault="00000000" w:rsidRPr="00000000" w14:paraId="0000010F">
      <w:pPr>
        <w:pStyle w:val="Title"/>
        <w:spacing w:line="276" w:lineRule="auto"/>
        <w:rPr>
          <w:b w:val="1"/>
          <w:sz w:val="40"/>
          <w:szCs w:val="40"/>
          <w:u w:val="single"/>
        </w:rPr>
      </w:pPr>
      <w:bookmarkStart w:colFirst="0" w:colLast="0" w:name="_3rdcrjn" w:id="8"/>
      <w:bookmarkEnd w:id="8"/>
      <w:r w:rsidDel="00000000" w:rsidR="00000000" w:rsidRPr="00000000">
        <w:rPr>
          <w:rtl w:val="0"/>
        </w:rPr>
      </w:r>
    </w:p>
    <w:p w:rsidR="00000000" w:rsidDel="00000000" w:rsidP="00000000" w:rsidRDefault="00000000" w:rsidRPr="00000000" w14:paraId="00000110">
      <w:pPr>
        <w:pStyle w:val="Title"/>
        <w:spacing w:line="276" w:lineRule="auto"/>
        <w:rPr>
          <w:b w:val="1"/>
          <w:sz w:val="40"/>
          <w:szCs w:val="40"/>
          <w:u w:val="single"/>
        </w:rPr>
      </w:pPr>
      <w:bookmarkStart w:colFirst="0" w:colLast="0" w:name="_w1e3firluwf5" w:id="9"/>
      <w:bookmarkEnd w:id="9"/>
      <w:r w:rsidDel="00000000" w:rsidR="00000000" w:rsidRPr="00000000">
        <w:rPr>
          <w:rtl w:val="0"/>
        </w:rPr>
      </w:r>
    </w:p>
    <w:p w:rsidR="00000000" w:rsidDel="00000000" w:rsidP="00000000" w:rsidRDefault="00000000" w:rsidRPr="00000000" w14:paraId="00000111">
      <w:pPr>
        <w:pStyle w:val="Title"/>
        <w:spacing w:line="276" w:lineRule="auto"/>
        <w:rPr>
          <w:b w:val="1"/>
          <w:sz w:val="40"/>
          <w:szCs w:val="40"/>
          <w:u w:val="single"/>
        </w:rPr>
      </w:pPr>
      <w:bookmarkStart w:colFirst="0" w:colLast="0" w:name="_voz8uxwdiuxl" w:id="10"/>
      <w:bookmarkEnd w:id="10"/>
      <w:r w:rsidDel="00000000" w:rsidR="00000000" w:rsidRPr="00000000">
        <w:rPr>
          <w:b w:val="1"/>
          <w:sz w:val="40"/>
          <w:szCs w:val="40"/>
          <w:u w:val="single"/>
          <w:rtl w:val="0"/>
        </w:rPr>
        <w:t xml:space="preserve">Functional Requirements: </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numPr>
          <w:ilvl w:val="0"/>
          <w:numId w:val="1"/>
        </w:numPr>
        <w:spacing w:after="0" w:afterAutospacing="0" w:before="240" w:line="276" w:lineRule="auto"/>
        <w:ind w:left="720" w:hanging="360"/>
        <w:rPr/>
      </w:pPr>
      <w:r w:rsidDel="00000000" w:rsidR="00000000" w:rsidRPr="00000000">
        <w:rPr>
          <w:rtl w:val="0"/>
        </w:rPr>
        <w:t xml:space="preserve">Users must be able to provide profile info and browser profiles of other single users          that include birthday(sign),age,location and other personal traits.</w:t>
      </w:r>
    </w:p>
    <w:p w:rsidR="00000000" w:rsidDel="00000000" w:rsidP="00000000" w:rsidRDefault="00000000" w:rsidRPr="00000000" w14:paraId="00000114">
      <w:pPr>
        <w:numPr>
          <w:ilvl w:val="0"/>
          <w:numId w:val="1"/>
        </w:numPr>
        <w:spacing w:after="0" w:afterAutospacing="0" w:before="0" w:beforeAutospacing="0" w:lineRule="auto"/>
        <w:ind w:left="720" w:hanging="360"/>
        <w:rPr/>
      </w:pPr>
      <w:r w:rsidDel="00000000" w:rsidR="00000000" w:rsidRPr="00000000">
        <w:rPr>
          <w:rtl w:val="0"/>
        </w:rPr>
        <w:t xml:space="preserve">The user can make changes to the profile after creating an account.</w:t>
      </w:r>
    </w:p>
    <w:p w:rsidR="00000000" w:rsidDel="00000000" w:rsidP="00000000" w:rsidRDefault="00000000" w:rsidRPr="00000000" w14:paraId="00000115">
      <w:pPr>
        <w:numPr>
          <w:ilvl w:val="0"/>
          <w:numId w:val="1"/>
        </w:numPr>
        <w:spacing w:after="0" w:afterAutospacing="0" w:before="0" w:beforeAutospacing="0" w:line="276" w:lineRule="auto"/>
        <w:ind w:left="720" w:hanging="360"/>
        <w:rPr/>
      </w:pPr>
      <w:r w:rsidDel="00000000" w:rsidR="00000000" w:rsidRPr="00000000">
        <w:rPr>
          <w:rtl w:val="0"/>
        </w:rPr>
        <w:t xml:space="preserve">The user is able to like the profile  of interested people.</w:t>
      </w:r>
    </w:p>
    <w:p w:rsidR="00000000" w:rsidDel="00000000" w:rsidP="00000000" w:rsidRDefault="00000000" w:rsidRPr="00000000" w14:paraId="00000116">
      <w:pPr>
        <w:numPr>
          <w:ilvl w:val="0"/>
          <w:numId w:val="1"/>
        </w:numPr>
        <w:spacing w:after="0" w:afterAutospacing="0" w:before="0" w:beforeAutospacing="0" w:line="276" w:lineRule="auto"/>
        <w:ind w:left="720" w:hanging="360"/>
        <w:rPr/>
      </w:pPr>
      <w:r w:rsidDel="00000000" w:rsidR="00000000" w:rsidRPr="00000000">
        <w:rPr>
          <w:rtl w:val="0"/>
        </w:rPr>
        <w:t xml:space="preserve">The user can see more features  of the website and  can chat with people.(If both swipe right then only). </w:t>
      </w:r>
      <w:r w:rsidDel="00000000" w:rsidR="00000000" w:rsidRPr="00000000">
        <w:rPr>
          <w:rtl w:val="0"/>
        </w:rPr>
      </w:r>
    </w:p>
    <w:p w:rsidR="00000000" w:rsidDel="00000000" w:rsidP="00000000" w:rsidRDefault="00000000" w:rsidRPr="00000000" w14:paraId="00000117">
      <w:pPr>
        <w:numPr>
          <w:ilvl w:val="0"/>
          <w:numId w:val="1"/>
        </w:numPr>
        <w:spacing w:after="0" w:afterAutospacing="0" w:before="0" w:beforeAutospacing="0" w:line="276" w:lineRule="auto"/>
        <w:ind w:left="720" w:hanging="360"/>
        <w:rPr/>
      </w:pPr>
      <w:r w:rsidDel="00000000" w:rsidR="00000000" w:rsidRPr="00000000">
        <w:rPr>
          <w:rtl w:val="0"/>
        </w:rPr>
        <w:t xml:space="preserve">The admin is able to add or edit user’s details</w:t>
      </w:r>
    </w:p>
    <w:p w:rsidR="00000000" w:rsidDel="00000000" w:rsidP="00000000" w:rsidRDefault="00000000" w:rsidRPr="00000000" w14:paraId="00000118">
      <w:pPr>
        <w:numPr>
          <w:ilvl w:val="0"/>
          <w:numId w:val="1"/>
        </w:numPr>
        <w:spacing w:after="0" w:afterAutospacing="0" w:before="0" w:beforeAutospacing="0" w:line="276" w:lineRule="auto"/>
        <w:ind w:left="720" w:hanging="360"/>
        <w:rPr/>
      </w:pPr>
      <w:r w:rsidDel="00000000" w:rsidR="00000000" w:rsidRPr="00000000">
        <w:rPr>
          <w:rtl w:val="0"/>
        </w:rPr>
        <w:t xml:space="preserve">The admin is able to remove suspicious users from registered users.</w:t>
      </w:r>
    </w:p>
    <w:p w:rsidR="00000000" w:rsidDel="00000000" w:rsidP="00000000" w:rsidRDefault="00000000" w:rsidRPr="00000000" w14:paraId="00000119">
      <w:pPr>
        <w:numPr>
          <w:ilvl w:val="0"/>
          <w:numId w:val="1"/>
        </w:numPr>
        <w:spacing w:after="240" w:before="0" w:beforeAutospacing="0" w:line="276" w:lineRule="auto"/>
        <w:ind w:left="720" w:hanging="360"/>
        <w:rPr/>
      </w:pPr>
      <w:r w:rsidDel="00000000" w:rsidR="00000000" w:rsidRPr="00000000">
        <w:rPr>
          <w:rtl w:val="0"/>
        </w:rPr>
        <w:t xml:space="preserve">The user is able to give a review and ask a question(query) about the website..</w:t>
      </w:r>
    </w:p>
    <w:p w:rsidR="00000000" w:rsidDel="00000000" w:rsidP="00000000" w:rsidRDefault="00000000" w:rsidRPr="00000000" w14:paraId="0000011A">
      <w:pPr>
        <w:spacing w:after="240" w:before="240" w:line="276" w:lineRule="auto"/>
        <w:rPr>
          <w:color w:val="252525"/>
          <w:highlight w:val="white"/>
        </w:rPr>
      </w:pPr>
      <w:r w:rsidDel="00000000" w:rsidR="00000000" w:rsidRPr="00000000">
        <w:rPr>
          <w:rtl w:val="0"/>
        </w:rPr>
      </w:r>
    </w:p>
    <w:p w:rsidR="00000000" w:rsidDel="00000000" w:rsidP="00000000" w:rsidRDefault="00000000" w:rsidRPr="00000000" w14:paraId="0000011B">
      <w:pPr>
        <w:pStyle w:val="Title"/>
        <w:spacing w:line="276" w:lineRule="auto"/>
        <w:rPr>
          <w:b w:val="1"/>
          <w:sz w:val="40"/>
          <w:szCs w:val="40"/>
          <w:u w:val="single"/>
        </w:rPr>
      </w:pPr>
      <w:bookmarkStart w:colFirst="0" w:colLast="0" w:name="_lnxbz9" w:id="11"/>
      <w:bookmarkEnd w:id="11"/>
      <w:r w:rsidDel="00000000" w:rsidR="00000000" w:rsidRPr="00000000">
        <w:rPr>
          <w:b w:val="1"/>
          <w:sz w:val="40"/>
          <w:szCs w:val="40"/>
          <w:u w:val="single"/>
          <w:rtl w:val="0"/>
        </w:rPr>
        <w:t xml:space="preserve">Non-Functional Requirement:</w:t>
      </w:r>
    </w:p>
    <w:p w:rsidR="00000000" w:rsidDel="00000000" w:rsidP="00000000" w:rsidRDefault="00000000" w:rsidRPr="00000000" w14:paraId="0000011C">
      <w:pPr>
        <w:numPr>
          <w:ilvl w:val="0"/>
          <w:numId w:val="4"/>
        </w:numPr>
        <w:spacing w:line="276" w:lineRule="auto"/>
        <w:ind w:left="720" w:hanging="360"/>
        <w:jc w:val="both"/>
        <w:rPr/>
      </w:pPr>
      <w:r w:rsidDel="00000000" w:rsidR="00000000" w:rsidRPr="00000000">
        <w:rPr>
          <w:rtl w:val="0"/>
        </w:rPr>
        <w:t xml:space="preserve"> </w:t>
      </w:r>
      <w:r w:rsidDel="00000000" w:rsidR="00000000" w:rsidRPr="00000000">
        <w:rPr>
          <w:rtl w:val="0"/>
        </w:rPr>
        <w:t xml:space="preserve">The website should be responsive &amp; reactive with the  chrome browser.</w:t>
      </w:r>
    </w:p>
    <w:p w:rsidR="00000000" w:rsidDel="00000000" w:rsidP="00000000" w:rsidRDefault="00000000" w:rsidRPr="00000000" w14:paraId="0000011D">
      <w:pPr>
        <w:numPr>
          <w:ilvl w:val="0"/>
          <w:numId w:val="4"/>
        </w:numPr>
        <w:spacing w:line="276" w:lineRule="auto"/>
        <w:ind w:left="720" w:hanging="360"/>
        <w:jc w:val="both"/>
        <w:rPr/>
      </w:pPr>
      <w:r w:rsidDel="00000000" w:rsidR="00000000" w:rsidRPr="00000000">
        <w:rPr>
          <w:rtl w:val="0"/>
        </w:rPr>
        <w:t xml:space="preserve"> Databases (mysql) must be secure so that there is no breach of any data.</w:t>
      </w:r>
    </w:p>
    <w:p w:rsidR="00000000" w:rsidDel="00000000" w:rsidP="00000000" w:rsidRDefault="00000000" w:rsidRPr="00000000" w14:paraId="0000011E">
      <w:pPr>
        <w:numPr>
          <w:ilvl w:val="0"/>
          <w:numId w:val="4"/>
        </w:numPr>
        <w:spacing w:line="276" w:lineRule="auto"/>
        <w:ind w:left="720" w:hanging="360"/>
        <w:jc w:val="both"/>
        <w:rPr/>
      </w:pPr>
      <w:r w:rsidDel="00000000" w:rsidR="00000000" w:rsidRPr="00000000">
        <w:rPr>
          <w:rtl w:val="0"/>
        </w:rPr>
        <w:t xml:space="preserve"> The delay for loading each page should be minimum.</w:t>
      </w:r>
    </w:p>
    <w:p w:rsidR="00000000" w:rsidDel="00000000" w:rsidP="00000000" w:rsidRDefault="00000000" w:rsidRPr="00000000" w14:paraId="0000011F">
      <w:pPr>
        <w:numPr>
          <w:ilvl w:val="0"/>
          <w:numId w:val="4"/>
        </w:numPr>
        <w:spacing w:line="276" w:lineRule="auto"/>
        <w:ind w:left="720" w:hanging="360"/>
        <w:jc w:val="both"/>
        <w:rPr/>
      </w:pPr>
      <w:r w:rsidDel="00000000" w:rsidR="00000000" w:rsidRPr="00000000">
        <w:rPr>
          <w:rtl w:val="0"/>
        </w:rPr>
        <w:t xml:space="preserve"> The user is unable to get access to the admin section.</w:t>
      </w:r>
    </w:p>
    <w:p w:rsidR="00000000" w:rsidDel="00000000" w:rsidP="00000000" w:rsidRDefault="00000000" w:rsidRPr="00000000" w14:paraId="00000120">
      <w:pPr>
        <w:numPr>
          <w:ilvl w:val="0"/>
          <w:numId w:val="4"/>
        </w:numPr>
        <w:spacing w:line="276" w:lineRule="auto"/>
        <w:ind w:left="720" w:hanging="360"/>
        <w:jc w:val="both"/>
        <w:rPr/>
      </w:pPr>
      <w:r w:rsidDel="00000000" w:rsidR="00000000" w:rsidRPr="00000000">
        <w:rPr>
          <w:rtl w:val="0"/>
        </w:rPr>
        <w:t xml:space="preserve">The website is scalable to support multiple users while maintaining the performance.</w:t>
      </w:r>
    </w:p>
    <w:p w:rsidR="00000000" w:rsidDel="00000000" w:rsidP="00000000" w:rsidRDefault="00000000" w:rsidRPr="00000000" w14:paraId="00000121">
      <w:pPr>
        <w:numPr>
          <w:ilvl w:val="0"/>
          <w:numId w:val="4"/>
        </w:numPr>
        <w:spacing w:line="276" w:lineRule="auto"/>
        <w:ind w:left="720" w:hanging="360"/>
        <w:jc w:val="both"/>
        <w:rPr/>
      </w:pPr>
      <w:r w:rsidDel="00000000" w:rsidR="00000000" w:rsidRPr="00000000">
        <w:rPr>
          <w:rtl w:val="0"/>
        </w:rPr>
        <w:t xml:space="preserve">The website runs on node js server and uses mysql as a database to store and                          maintain data.</w:t>
      </w:r>
    </w:p>
    <w:p w:rsidR="00000000" w:rsidDel="00000000" w:rsidP="00000000" w:rsidRDefault="00000000" w:rsidRPr="00000000" w14:paraId="00000122">
      <w:pPr>
        <w:numPr>
          <w:ilvl w:val="0"/>
          <w:numId w:val="4"/>
        </w:numPr>
        <w:spacing w:line="360" w:lineRule="auto"/>
        <w:ind w:left="720" w:hanging="360"/>
        <w:jc w:val="both"/>
        <w:rPr/>
      </w:pPr>
      <w:r w:rsidDel="00000000" w:rsidR="00000000" w:rsidRPr="00000000">
        <w:rPr>
          <w:rtl w:val="0"/>
        </w:rPr>
        <w:t xml:space="preserve">The password input must meet the specified criteria.</w:t>
      </w:r>
    </w:p>
    <w:p w:rsidR="00000000" w:rsidDel="00000000" w:rsidP="00000000" w:rsidRDefault="00000000" w:rsidRPr="00000000" w14:paraId="00000123">
      <w:pPr>
        <w:spacing w:line="360" w:lineRule="auto"/>
        <w:ind w:left="0" w:firstLine="0"/>
        <w:jc w:val="both"/>
        <w:rPr/>
      </w:pPr>
      <w:r w:rsidDel="00000000" w:rsidR="00000000" w:rsidRPr="00000000">
        <w:rPr>
          <w:rtl w:val="0"/>
        </w:rPr>
      </w:r>
    </w:p>
    <w:p w:rsidR="00000000" w:rsidDel="00000000" w:rsidP="00000000" w:rsidRDefault="00000000" w:rsidRPr="00000000" w14:paraId="00000124">
      <w:pPr>
        <w:spacing w:line="360" w:lineRule="auto"/>
        <w:ind w:left="0" w:firstLine="0"/>
        <w:jc w:val="both"/>
        <w:rPr/>
      </w:pPr>
      <w:r w:rsidDel="00000000" w:rsidR="00000000" w:rsidRPr="00000000">
        <w:rPr>
          <w:rtl w:val="0"/>
        </w:rPr>
      </w:r>
    </w:p>
    <w:p w:rsidR="00000000" w:rsidDel="00000000" w:rsidP="00000000" w:rsidRDefault="00000000" w:rsidRPr="00000000" w14:paraId="00000125">
      <w:pPr>
        <w:jc w:val="both"/>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spacing w:line="276" w:lineRule="auto"/>
        <w:ind w:left="720" w:firstLine="0"/>
        <w:rPr/>
      </w:pPr>
      <w:r w:rsidDel="00000000" w:rsidR="00000000" w:rsidRPr="00000000">
        <w:rPr>
          <w:rtl w:val="0"/>
        </w:rPr>
      </w:r>
    </w:p>
    <w:p w:rsidR="00000000" w:rsidDel="00000000" w:rsidP="00000000" w:rsidRDefault="00000000" w:rsidRPr="00000000" w14:paraId="00000128">
      <w:pPr>
        <w:spacing w:line="276" w:lineRule="auto"/>
        <w:ind w:left="720" w:firstLine="0"/>
        <w:rPr/>
      </w:pPr>
      <w:r w:rsidDel="00000000" w:rsidR="00000000" w:rsidRPr="00000000">
        <w:rPr>
          <w:rtl w:val="0"/>
        </w:rPr>
      </w:r>
    </w:p>
    <w:p w:rsidR="00000000" w:rsidDel="00000000" w:rsidP="00000000" w:rsidRDefault="00000000" w:rsidRPr="00000000" w14:paraId="00000129">
      <w:pPr>
        <w:pStyle w:val="Title"/>
        <w:spacing w:line="276" w:lineRule="auto"/>
        <w:rPr>
          <w:b w:val="1"/>
          <w:sz w:val="40"/>
          <w:szCs w:val="40"/>
          <w:u w:val="single"/>
        </w:rPr>
      </w:pPr>
      <w:bookmarkStart w:colFirst="0" w:colLast="0" w:name="_z832sf1qkxz1" w:id="12"/>
      <w:bookmarkEnd w:id="12"/>
      <w:r w:rsidDel="00000000" w:rsidR="00000000" w:rsidRPr="00000000">
        <w:rPr>
          <w:rtl w:val="0"/>
        </w:rPr>
      </w:r>
    </w:p>
    <w:p w:rsidR="00000000" w:rsidDel="00000000" w:rsidP="00000000" w:rsidRDefault="00000000" w:rsidRPr="00000000" w14:paraId="0000012A">
      <w:pPr>
        <w:pStyle w:val="Title"/>
        <w:spacing w:line="276" w:lineRule="auto"/>
        <w:rPr>
          <w:b w:val="1"/>
          <w:sz w:val="40"/>
          <w:szCs w:val="40"/>
          <w:u w:val="single"/>
        </w:rPr>
      </w:pPr>
      <w:bookmarkStart w:colFirst="0" w:colLast="0" w:name="_rv6yqjhdrmc0" w:id="13"/>
      <w:bookmarkEnd w:id="13"/>
      <w:r w:rsidDel="00000000" w:rsidR="00000000" w:rsidRPr="00000000">
        <w:rPr>
          <w:rtl w:val="0"/>
        </w:rPr>
      </w:r>
    </w:p>
    <w:p w:rsidR="00000000" w:rsidDel="00000000" w:rsidP="00000000" w:rsidRDefault="00000000" w:rsidRPr="00000000" w14:paraId="0000012B">
      <w:pPr>
        <w:pStyle w:val="Title"/>
        <w:spacing w:line="276" w:lineRule="auto"/>
        <w:rPr>
          <w:b w:val="1"/>
          <w:sz w:val="40"/>
          <w:szCs w:val="40"/>
          <w:u w:val="single"/>
        </w:rPr>
      </w:pPr>
      <w:bookmarkStart w:colFirst="0" w:colLast="0" w:name="_i7iqgd3lpnu0" w:id="14"/>
      <w:bookmarkEnd w:id="14"/>
      <w:r w:rsidDel="00000000" w:rsidR="00000000" w:rsidRPr="00000000">
        <w:rPr>
          <w:rtl w:val="0"/>
        </w:rPr>
      </w:r>
    </w:p>
    <w:p w:rsidR="00000000" w:rsidDel="00000000" w:rsidP="00000000" w:rsidRDefault="00000000" w:rsidRPr="00000000" w14:paraId="0000012C">
      <w:pPr>
        <w:pStyle w:val="Title"/>
        <w:spacing w:line="276" w:lineRule="auto"/>
        <w:rPr>
          <w:b w:val="1"/>
          <w:sz w:val="40"/>
          <w:szCs w:val="40"/>
          <w:u w:val="single"/>
        </w:rPr>
      </w:pPr>
      <w:bookmarkStart w:colFirst="0" w:colLast="0" w:name="_blua1bmm2p8o" w:id="15"/>
      <w:bookmarkEnd w:id="15"/>
      <w:r w:rsidDel="00000000" w:rsidR="00000000" w:rsidRPr="00000000">
        <w:rPr>
          <w:rtl w:val="0"/>
        </w:rPr>
      </w:r>
    </w:p>
    <w:p w:rsidR="00000000" w:rsidDel="00000000" w:rsidP="00000000" w:rsidRDefault="00000000" w:rsidRPr="00000000" w14:paraId="0000012D">
      <w:pPr>
        <w:pStyle w:val="Title"/>
        <w:spacing w:line="276" w:lineRule="auto"/>
        <w:rPr>
          <w:b w:val="1"/>
          <w:sz w:val="40"/>
          <w:szCs w:val="40"/>
          <w:u w:val="single"/>
        </w:rPr>
      </w:pPr>
      <w:bookmarkStart w:colFirst="0" w:colLast="0" w:name="_ri1yagvj9xri" w:id="16"/>
      <w:bookmarkEnd w:id="16"/>
      <w:r w:rsidDel="00000000" w:rsidR="00000000" w:rsidRPr="00000000">
        <w:rPr>
          <w:rtl w:val="0"/>
        </w:rPr>
      </w:r>
    </w:p>
    <w:p w:rsidR="00000000" w:rsidDel="00000000" w:rsidP="00000000" w:rsidRDefault="00000000" w:rsidRPr="00000000" w14:paraId="0000012E">
      <w:pPr>
        <w:pStyle w:val="Title"/>
        <w:spacing w:line="276" w:lineRule="auto"/>
        <w:rPr>
          <w:b w:val="1"/>
          <w:sz w:val="40"/>
          <w:szCs w:val="40"/>
          <w:u w:val="single"/>
        </w:rPr>
      </w:pPr>
      <w:bookmarkStart w:colFirst="0" w:colLast="0" w:name="_7ly0on4a8zq5" w:id="17"/>
      <w:bookmarkEnd w:id="17"/>
      <w:r w:rsidDel="00000000" w:rsidR="00000000" w:rsidRPr="00000000">
        <w:rPr>
          <w:b w:val="1"/>
          <w:sz w:val="40"/>
          <w:szCs w:val="40"/>
          <w:u w:val="single"/>
          <w:rtl w:val="0"/>
        </w:rPr>
        <w:t xml:space="preserve">FLOW CHART: </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b w:val="1"/>
          <w:sz w:val="28"/>
          <w:szCs w:val="28"/>
          <w:u w:val="single"/>
        </w:rPr>
      </w:pPr>
      <w:r w:rsidDel="00000000" w:rsidR="00000000" w:rsidRPr="00000000">
        <w:rPr>
          <w:b w:val="1"/>
          <w:sz w:val="28"/>
          <w:szCs w:val="28"/>
          <w:u w:val="single"/>
          <w:rtl w:val="0"/>
        </w:rPr>
        <w:t xml:space="preserve">USER SIDE:</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drawing>
          <wp:inline distB="114300" distT="114300" distL="114300" distR="114300">
            <wp:extent cx="3600450" cy="4162425"/>
            <wp:effectExtent b="0" l="0" r="0" t="0"/>
            <wp:docPr id="1" name="image10.png"/>
            <a:graphic>
              <a:graphicData uri="http://schemas.openxmlformats.org/drawingml/2006/picture">
                <pic:pic>
                  <pic:nvPicPr>
                    <pic:cNvPr id="0" name="image10.png"/>
                    <pic:cNvPicPr preferRelativeResize="0"/>
                  </pic:nvPicPr>
                  <pic:blipFill>
                    <a:blip r:embed="rId22"/>
                    <a:srcRect b="0" l="0" r="0" t="0"/>
                    <a:stretch>
                      <a:fillRect/>
                    </a:stretch>
                  </pic:blipFill>
                  <pic:spPr>
                    <a:xfrm>
                      <a:off x="0" y="0"/>
                      <a:ext cx="3600450" cy="4162425"/>
                    </a:xfrm>
                    <a:prstGeom prst="rect"/>
                    <a:ln/>
                  </pic:spPr>
                </pic:pic>
              </a:graphicData>
            </a:graphic>
          </wp:inline>
        </w:drawing>
      </w:r>
      <w:r w:rsidDel="00000000" w:rsidR="00000000" w:rsidRPr="00000000">
        <w:rPr>
          <w:rtl w:val="0"/>
        </w:rPr>
      </w:r>
    </w:p>
    <w:p w:rsidR="00000000" w:rsidDel="00000000" w:rsidP="00000000" w:rsidRDefault="00000000" w:rsidRPr="00000000" w14:paraId="00000133">
      <w:pPr>
        <w:rPr>
          <w:b w:val="1"/>
          <w:sz w:val="28"/>
          <w:szCs w:val="28"/>
          <w:u w:val="single"/>
        </w:rPr>
      </w:pPr>
      <w:r w:rsidDel="00000000" w:rsidR="00000000" w:rsidRPr="00000000">
        <w:rPr>
          <w:rtl w:val="0"/>
        </w:rPr>
      </w:r>
    </w:p>
    <w:p w:rsidR="00000000" w:rsidDel="00000000" w:rsidP="00000000" w:rsidRDefault="00000000" w:rsidRPr="00000000" w14:paraId="00000134">
      <w:pPr>
        <w:rPr>
          <w:b w:val="1"/>
          <w:sz w:val="28"/>
          <w:szCs w:val="28"/>
          <w:u w:val="single"/>
        </w:rPr>
      </w:pPr>
      <w:r w:rsidDel="00000000" w:rsidR="00000000" w:rsidRPr="00000000">
        <w:rPr>
          <w:rtl w:val="0"/>
        </w:rPr>
      </w:r>
    </w:p>
    <w:p w:rsidR="00000000" w:rsidDel="00000000" w:rsidP="00000000" w:rsidRDefault="00000000" w:rsidRPr="00000000" w14:paraId="00000135">
      <w:pPr>
        <w:rPr>
          <w:b w:val="1"/>
          <w:sz w:val="28"/>
          <w:szCs w:val="28"/>
          <w:u w:val="single"/>
        </w:rPr>
      </w:pPr>
      <w:r w:rsidDel="00000000" w:rsidR="00000000" w:rsidRPr="00000000">
        <w:rPr>
          <w:rtl w:val="0"/>
        </w:rPr>
      </w:r>
    </w:p>
    <w:p w:rsidR="00000000" w:rsidDel="00000000" w:rsidP="00000000" w:rsidRDefault="00000000" w:rsidRPr="00000000" w14:paraId="00000136">
      <w:pPr>
        <w:rPr>
          <w:b w:val="1"/>
          <w:sz w:val="28"/>
          <w:szCs w:val="28"/>
          <w:u w:val="single"/>
        </w:rPr>
      </w:pPr>
      <w:r w:rsidDel="00000000" w:rsidR="00000000" w:rsidRPr="00000000">
        <w:rPr>
          <w:rtl w:val="0"/>
        </w:rPr>
      </w:r>
    </w:p>
    <w:p w:rsidR="00000000" w:rsidDel="00000000" w:rsidP="00000000" w:rsidRDefault="00000000" w:rsidRPr="00000000" w14:paraId="00000137">
      <w:pPr>
        <w:rPr>
          <w:b w:val="1"/>
          <w:sz w:val="28"/>
          <w:szCs w:val="28"/>
          <w:u w:val="single"/>
        </w:rPr>
      </w:pPr>
      <w:r w:rsidDel="00000000" w:rsidR="00000000" w:rsidRPr="00000000">
        <w:rPr>
          <w:rtl w:val="0"/>
        </w:rPr>
      </w:r>
    </w:p>
    <w:p w:rsidR="00000000" w:rsidDel="00000000" w:rsidP="00000000" w:rsidRDefault="00000000" w:rsidRPr="00000000" w14:paraId="00000138">
      <w:pPr>
        <w:rPr>
          <w:b w:val="1"/>
          <w:sz w:val="28"/>
          <w:szCs w:val="28"/>
          <w:u w:val="single"/>
        </w:rPr>
      </w:pPr>
      <w:r w:rsidDel="00000000" w:rsidR="00000000" w:rsidRPr="00000000">
        <w:rPr>
          <w:rtl w:val="0"/>
        </w:rPr>
      </w:r>
    </w:p>
    <w:p w:rsidR="00000000" w:rsidDel="00000000" w:rsidP="00000000" w:rsidRDefault="00000000" w:rsidRPr="00000000" w14:paraId="00000139">
      <w:pPr>
        <w:rPr>
          <w:b w:val="1"/>
          <w:sz w:val="28"/>
          <w:szCs w:val="28"/>
          <w:u w:val="single"/>
        </w:rPr>
      </w:pPr>
      <w:r w:rsidDel="00000000" w:rsidR="00000000" w:rsidRPr="00000000">
        <w:rPr>
          <w:rtl w:val="0"/>
        </w:rPr>
      </w:r>
    </w:p>
    <w:p w:rsidR="00000000" w:rsidDel="00000000" w:rsidP="00000000" w:rsidRDefault="00000000" w:rsidRPr="00000000" w14:paraId="0000013A">
      <w:pPr>
        <w:rPr>
          <w:b w:val="1"/>
          <w:sz w:val="28"/>
          <w:szCs w:val="28"/>
          <w:u w:val="single"/>
        </w:rPr>
      </w:pPr>
      <w:r w:rsidDel="00000000" w:rsidR="00000000" w:rsidRPr="00000000">
        <w:rPr>
          <w:b w:val="1"/>
          <w:sz w:val="28"/>
          <w:szCs w:val="28"/>
          <w:u w:val="single"/>
          <w:rtl w:val="0"/>
        </w:rPr>
        <w:t xml:space="preserve">ADMIN SIDE:</w:t>
      </w:r>
    </w:p>
    <w:p w:rsidR="00000000" w:rsidDel="00000000" w:rsidP="00000000" w:rsidRDefault="00000000" w:rsidRPr="00000000" w14:paraId="0000013B">
      <w:pPr>
        <w:rPr>
          <w:b w:val="1"/>
          <w:sz w:val="28"/>
          <w:szCs w:val="28"/>
          <w:u w:val="single"/>
        </w:rPr>
      </w:pPr>
      <w:r w:rsidDel="00000000" w:rsidR="00000000" w:rsidRPr="00000000">
        <w:rPr>
          <w:b w:val="1"/>
          <w:sz w:val="28"/>
          <w:szCs w:val="28"/>
          <w:u w:val="single"/>
        </w:rPr>
        <w:drawing>
          <wp:inline distB="114300" distT="114300" distL="114300" distR="114300">
            <wp:extent cx="4710113" cy="2980985"/>
            <wp:effectExtent b="0" l="0" r="0" t="0"/>
            <wp:docPr id="17" name="image7.png"/>
            <a:graphic>
              <a:graphicData uri="http://schemas.openxmlformats.org/drawingml/2006/picture">
                <pic:pic>
                  <pic:nvPicPr>
                    <pic:cNvPr id="0" name="image7.png"/>
                    <pic:cNvPicPr preferRelativeResize="0"/>
                  </pic:nvPicPr>
                  <pic:blipFill>
                    <a:blip r:embed="rId23"/>
                    <a:srcRect b="0" l="0" r="0" t="0"/>
                    <a:stretch>
                      <a:fillRect/>
                    </a:stretch>
                  </pic:blipFill>
                  <pic:spPr>
                    <a:xfrm>
                      <a:off x="0" y="0"/>
                      <a:ext cx="4710113" cy="2980985"/>
                    </a:xfrm>
                    <a:prstGeom prst="rect"/>
                    <a:ln/>
                  </pic:spPr>
                </pic:pic>
              </a:graphicData>
            </a:graphic>
          </wp:inline>
        </w:drawing>
      </w:r>
      <w:r w:rsidDel="00000000" w:rsidR="00000000" w:rsidRPr="00000000">
        <w:rPr>
          <w:rtl w:val="0"/>
        </w:rPr>
      </w:r>
    </w:p>
    <w:p w:rsidR="00000000" w:rsidDel="00000000" w:rsidP="00000000" w:rsidRDefault="00000000" w:rsidRPr="00000000" w14:paraId="0000013C">
      <w:pPr>
        <w:rPr>
          <w:b w:val="1"/>
          <w:sz w:val="28"/>
          <w:szCs w:val="28"/>
          <w:u w:val="single"/>
        </w:rPr>
      </w:pPr>
      <w:r w:rsidDel="00000000" w:rsidR="00000000" w:rsidRPr="00000000">
        <w:rPr>
          <w:rtl w:val="0"/>
        </w:rPr>
      </w:r>
    </w:p>
    <w:p w:rsidR="00000000" w:rsidDel="00000000" w:rsidP="00000000" w:rsidRDefault="00000000" w:rsidRPr="00000000" w14:paraId="0000013D">
      <w:pPr>
        <w:rPr>
          <w:b w:val="1"/>
          <w:sz w:val="28"/>
          <w:szCs w:val="28"/>
          <w:u w:val="single"/>
        </w:rPr>
      </w:pPr>
      <w:r w:rsidDel="00000000" w:rsidR="00000000" w:rsidRPr="00000000">
        <w:rPr>
          <w:rtl w:val="0"/>
        </w:rPr>
      </w:r>
    </w:p>
    <w:p w:rsidR="00000000" w:rsidDel="00000000" w:rsidP="00000000" w:rsidRDefault="00000000" w:rsidRPr="00000000" w14:paraId="0000013E">
      <w:pPr>
        <w:rPr>
          <w:b w:val="1"/>
          <w:sz w:val="28"/>
          <w:szCs w:val="28"/>
          <w:u w:val="single"/>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pStyle w:val="Title"/>
        <w:spacing w:line="276" w:lineRule="auto"/>
        <w:rPr>
          <w:b w:val="1"/>
          <w:sz w:val="40"/>
          <w:szCs w:val="40"/>
          <w:u w:val="single"/>
        </w:rPr>
      </w:pPr>
      <w:bookmarkStart w:colFirst="0" w:colLast="0" w:name="_yog7ha98v0pe" w:id="18"/>
      <w:bookmarkEnd w:id="18"/>
      <w:r w:rsidDel="00000000" w:rsidR="00000000" w:rsidRPr="00000000">
        <w:rPr>
          <w:rtl w:val="0"/>
        </w:rPr>
      </w:r>
    </w:p>
    <w:p w:rsidR="00000000" w:rsidDel="00000000" w:rsidP="00000000" w:rsidRDefault="00000000" w:rsidRPr="00000000" w14:paraId="00000148">
      <w:pPr>
        <w:pStyle w:val="Title"/>
        <w:spacing w:line="276" w:lineRule="auto"/>
        <w:rPr>
          <w:b w:val="1"/>
          <w:sz w:val="40"/>
          <w:szCs w:val="40"/>
          <w:u w:val="single"/>
        </w:rPr>
      </w:pPr>
      <w:bookmarkStart w:colFirst="0" w:colLast="0" w:name="_z1y3x8u9s37n" w:id="19"/>
      <w:bookmarkEnd w:id="19"/>
      <w:r w:rsidDel="00000000" w:rsidR="00000000" w:rsidRPr="00000000">
        <w:rPr>
          <w:rtl w:val="0"/>
        </w:rPr>
      </w:r>
    </w:p>
    <w:p w:rsidR="00000000" w:rsidDel="00000000" w:rsidP="00000000" w:rsidRDefault="00000000" w:rsidRPr="00000000" w14:paraId="00000149">
      <w:pPr>
        <w:pStyle w:val="Title"/>
        <w:spacing w:line="276" w:lineRule="auto"/>
        <w:rPr>
          <w:b w:val="1"/>
          <w:sz w:val="40"/>
          <w:szCs w:val="40"/>
          <w:u w:val="single"/>
        </w:rPr>
      </w:pPr>
      <w:bookmarkStart w:colFirst="0" w:colLast="0" w:name="_ph8dm59i7fmi" w:id="20"/>
      <w:bookmarkEnd w:id="20"/>
      <w:r w:rsidDel="00000000" w:rsidR="00000000" w:rsidRPr="00000000">
        <w:rPr>
          <w:rtl w:val="0"/>
        </w:rPr>
      </w:r>
    </w:p>
    <w:p w:rsidR="00000000" w:rsidDel="00000000" w:rsidP="00000000" w:rsidRDefault="00000000" w:rsidRPr="00000000" w14:paraId="0000014A">
      <w:pPr>
        <w:pStyle w:val="Title"/>
        <w:spacing w:line="276" w:lineRule="auto"/>
        <w:rPr>
          <w:b w:val="1"/>
          <w:sz w:val="40"/>
          <w:szCs w:val="40"/>
          <w:u w:val="single"/>
        </w:rPr>
      </w:pPr>
      <w:bookmarkStart w:colFirst="0" w:colLast="0" w:name="_4gzfh4fb3ghj" w:id="21"/>
      <w:bookmarkEnd w:id="21"/>
      <w:r w:rsidDel="00000000" w:rsidR="00000000" w:rsidRPr="00000000">
        <w:rPr>
          <w:rtl w:val="0"/>
        </w:rPr>
      </w:r>
    </w:p>
    <w:p w:rsidR="00000000" w:rsidDel="00000000" w:rsidP="00000000" w:rsidRDefault="00000000" w:rsidRPr="00000000" w14:paraId="0000014B">
      <w:pPr>
        <w:pStyle w:val="Title"/>
        <w:spacing w:line="276" w:lineRule="auto"/>
        <w:rPr>
          <w:b w:val="1"/>
          <w:sz w:val="40"/>
          <w:szCs w:val="40"/>
          <w:u w:val="single"/>
        </w:rPr>
      </w:pPr>
      <w:bookmarkStart w:colFirst="0" w:colLast="0" w:name="_xgb2xwsxrmwx" w:id="22"/>
      <w:bookmarkEnd w:id="22"/>
      <w:r w:rsidDel="00000000" w:rsidR="00000000" w:rsidRPr="00000000">
        <w:rPr>
          <w:rtl w:val="0"/>
        </w:rPr>
      </w:r>
    </w:p>
    <w:p w:rsidR="00000000" w:rsidDel="00000000" w:rsidP="00000000" w:rsidRDefault="00000000" w:rsidRPr="00000000" w14:paraId="0000014C">
      <w:pPr>
        <w:pStyle w:val="Title"/>
        <w:spacing w:line="276" w:lineRule="auto"/>
        <w:rPr>
          <w:b w:val="1"/>
          <w:sz w:val="40"/>
          <w:szCs w:val="40"/>
          <w:u w:val="single"/>
        </w:rPr>
      </w:pPr>
      <w:bookmarkStart w:colFirst="0" w:colLast="0" w:name="_lah3slfd6bmu" w:id="23"/>
      <w:bookmarkEnd w:id="23"/>
      <w:r w:rsidDel="00000000" w:rsidR="00000000" w:rsidRPr="00000000">
        <w:rPr>
          <w:rtl w:val="0"/>
        </w:rPr>
      </w:r>
    </w:p>
    <w:p w:rsidR="00000000" w:rsidDel="00000000" w:rsidP="00000000" w:rsidRDefault="00000000" w:rsidRPr="00000000" w14:paraId="0000014D">
      <w:pPr>
        <w:pStyle w:val="Title"/>
        <w:spacing w:line="276" w:lineRule="auto"/>
        <w:rPr>
          <w:b w:val="1"/>
          <w:sz w:val="40"/>
          <w:szCs w:val="40"/>
          <w:u w:val="single"/>
        </w:rPr>
      </w:pPr>
      <w:bookmarkStart w:colFirst="0" w:colLast="0" w:name="_i2v0in1thlji" w:id="24"/>
      <w:bookmarkEnd w:id="24"/>
      <w:r w:rsidDel="00000000" w:rsidR="00000000" w:rsidRPr="00000000">
        <w:rPr>
          <w:rtl w:val="0"/>
        </w:rPr>
      </w:r>
    </w:p>
    <w:p w:rsidR="00000000" w:rsidDel="00000000" w:rsidP="00000000" w:rsidRDefault="00000000" w:rsidRPr="00000000" w14:paraId="0000014E">
      <w:pPr>
        <w:pStyle w:val="Title"/>
        <w:spacing w:line="276" w:lineRule="auto"/>
        <w:rPr>
          <w:b w:val="1"/>
          <w:sz w:val="40"/>
          <w:szCs w:val="40"/>
          <w:u w:val="single"/>
        </w:rPr>
      </w:pPr>
      <w:bookmarkStart w:colFirst="0" w:colLast="0" w:name="_c52mf3d612xe" w:id="25"/>
      <w:bookmarkEnd w:id="25"/>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pStyle w:val="Title"/>
        <w:spacing w:line="276" w:lineRule="auto"/>
        <w:rPr>
          <w:b w:val="1"/>
          <w:sz w:val="40"/>
          <w:szCs w:val="40"/>
          <w:u w:val="single"/>
        </w:rPr>
      </w:pPr>
      <w:bookmarkStart w:colFirst="0" w:colLast="0" w:name="_jhh0r27pwzf0" w:id="26"/>
      <w:bookmarkEnd w:id="26"/>
      <w:r w:rsidDel="00000000" w:rsidR="00000000" w:rsidRPr="00000000">
        <w:rPr>
          <w:rtl w:val="0"/>
        </w:rPr>
      </w:r>
    </w:p>
    <w:p w:rsidR="00000000" w:rsidDel="00000000" w:rsidP="00000000" w:rsidRDefault="00000000" w:rsidRPr="00000000" w14:paraId="00000152">
      <w:pPr>
        <w:pStyle w:val="Title"/>
        <w:spacing w:line="276" w:lineRule="auto"/>
        <w:rPr/>
      </w:pPr>
      <w:bookmarkStart w:colFirst="0" w:colLast="0" w:name="_9t869v1bdeu" w:id="27"/>
      <w:bookmarkEnd w:id="27"/>
      <w:r w:rsidDel="00000000" w:rsidR="00000000" w:rsidRPr="00000000">
        <w:rPr>
          <w:b w:val="1"/>
          <w:sz w:val="40"/>
          <w:szCs w:val="40"/>
          <w:u w:val="single"/>
          <w:rtl w:val="0"/>
        </w:rPr>
        <w:t xml:space="preserve">USER STORIES:</w:t>
      </w: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tbl>
      <w:tblPr>
        <w:tblStyle w:val="Table2"/>
        <w:tblW w:w="98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6150"/>
        <w:gridCol w:w="1125"/>
        <w:gridCol w:w="1320"/>
        <w:tblGridChange w:id="0">
          <w:tblGrid>
            <w:gridCol w:w="1230"/>
            <w:gridCol w:w="6150"/>
            <w:gridCol w:w="1125"/>
            <w:gridCol w:w="1320"/>
          </w:tblGrid>
        </w:tblGridChange>
      </w:tblGrid>
      <w:tr>
        <w:trPr>
          <w:cantSplit w:val="0"/>
          <w:trHeight w:val="462.978515625"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u w:val="single"/>
              </w:rPr>
            </w:pPr>
            <w:r w:rsidDel="00000000" w:rsidR="00000000" w:rsidRPr="00000000">
              <w:rPr>
                <w:b w:val="1"/>
                <w:sz w:val="28"/>
                <w:szCs w:val="28"/>
                <w:u w:val="single"/>
                <w:rtl w:val="0"/>
              </w:rPr>
              <w:t xml:space="preserve">USER STORIES</w:t>
            </w:r>
          </w:p>
        </w:tc>
      </w:tr>
      <w:tr>
        <w:trPr>
          <w:cantSplit w:val="0"/>
          <w:trHeight w:val="867.890624999999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Story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Priority</w:t>
            </w:r>
          </w:p>
        </w:tc>
      </w:tr>
      <w:tr>
        <w:trPr>
          <w:cantSplit w:val="0"/>
          <w:trHeight w:val="46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jc w:val="center"/>
              <w:rPr>
                <w:sz w:val="28"/>
                <w:szCs w:val="28"/>
              </w:rPr>
            </w:pPr>
            <w:r w:rsidDel="00000000" w:rsidR="00000000" w:rsidRPr="00000000">
              <w:rPr>
                <w:sz w:val="28"/>
                <w:szCs w:val="28"/>
                <w:rtl w:val="0"/>
              </w:rPr>
              <w:t xml:space="preserve">US1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sz w:val="28"/>
                <w:szCs w:val="28"/>
              </w:rPr>
            </w:pPr>
            <w:r w:rsidDel="00000000" w:rsidR="00000000" w:rsidRPr="00000000">
              <w:rPr>
                <w:sz w:val="28"/>
                <w:szCs w:val="28"/>
                <w:rtl w:val="0"/>
              </w:rPr>
              <w:t xml:space="preserve">As a guest User,I can register myself so that I can continue with the sign up process.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jc w:val="center"/>
              <w:rPr>
                <w:sz w:val="28"/>
                <w:szCs w:val="28"/>
              </w:rPr>
            </w:pPr>
            <w:r w:rsidDel="00000000" w:rsidR="00000000" w:rsidRPr="00000000">
              <w:rPr>
                <w:sz w:val="28"/>
                <w:szCs w:val="28"/>
                <w:rtl w:val="0"/>
              </w:rPr>
              <w:t xml:space="preserve">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jc w:val="center"/>
              <w:rPr>
                <w:sz w:val="28"/>
                <w:szCs w:val="28"/>
              </w:rPr>
            </w:pPr>
            <w:r w:rsidDel="00000000" w:rsidR="00000000" w:rsidRPr="00000000">
              <w:rPr>
                <w:sz w:val="28"/>
                <w:szCs w:val="28"/>
                <w:rtl w:val="0"/>
              </w:rPr>
              <w:t xml:space="preserve">M</w:t>
            </w:r>
            <w:r w:rsidDel="00000000" w:rsidR="00000000" w:rsidRPr="00000000">
              <w:rPr>
                <w:rtl w:val="0"/>
              </w:rPr>
            </w:r>
          </w:p>
        </w:tc>
      </w:tr>
      <w:tr>
        <w:trPr>
          <w:cantSplit w:val="0"/>
          <w:trHeight w:val="46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jc w:val="center"/>
              <w:rPr>
                <w:sz w:val="28"/>
                <w:szCs w:val="28"/>
              </w:rPr>
            </w:pPr>
            <w:r w:rsidDel="00000000" w:rsidR="00000000" w:rsidRPr="00000000">
              <w:rPr>
                <w:sz w:val="28"/>
                <w:szCs w:val="28"/>
                <w:rtl w:val="0"/>
              </w:rPr>
              <w:t xml:space="preserve">US2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sz w:val="28"/>
                <w:szCs w:val="28"/>
              </w:rPr>
            </w:pPr>
            <w:r w:rsidDel="00000000" w:rsidR="00000000" w:rsidRPr="00000000">
              <w:rPr>
                <w:sz w:val="28"/>
                <w:szCs w:val="28"/>
                <w:rtl w:val="0"/>
              </w:rPr>
              <w:t xml:space="preserve">As a registered  login user I want to click sign out so that I am able to logout successfully out of the website.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jc w:val="center"/>
              <w:rPr>
                <w:sz w:val="28"/>
                <w:szCs w:val="28"/>
              </w:rPr>
            </w:pPr>
            <w:r w:rsidDel="00000000" w:rsidR="00000000" w:rsidRPr="00000000">
              <w:rPr>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jc w:val="center"/>
              <w:rPr>
                <w:sz w:val="28"/>
                <w:szCs w:val="28"/>
              </w:rPr>
            </w:pPr>
            <w:r w:rsidDel="00000000" w:rsidR="00000000" w:rsidRPr="00000000">
              <w:rPr>
                <w:sz w:val="28"/>
                <w:szCs w:val="28"/>
                <w:rtl w:val="0"/>
              </w:rPr>
              <w:t xml:space="preserve">L</w:t>
            </w:r>
            <w:r w:rsidDel="00000000" w:rsidR="00000000" w:rsidRPr="00000000">
              <w:rPr>
                <w:rtl w:val="0"/>
              </w:rPr>
            </w:r>
          </w:p>
        </w:tc>
      </w:tr>
      <w:tr>
        <w:trPr>
          <w:cantSplit w:val="0"/>
          <w:trHeight w:val="46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US3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highlight w:val="white"/>
                <w:rtl w:val="0"/>
              </w:rPr>
              <w:t xml:space="preserve">As a login user I can see different people according to my choice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H     </w:t>
            </w:r>
          </w:p>
        </w:tc>
      </w:tr>
      <w:tr>
        <w:trPr>
          <w:cantSplit w:val="0"/>
          <w:trHeight w:val="46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highlight w:val="white"/>
                <w:rtl w:val="0"/>
              </w:rPr>
              <w:t xml:space="preserve">US4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highlight w:val="white"/>
              </w:rPr>
            </w:pPr>
            <w:r w:rsidDel="00000000" w:rsidR="00000000" w:rsidRPr="00000000">
              <w:rPr>
                <w:sz w:val="28"/>
                <w:szCs w:val="28"/>
                <w:highlight w:val="white"/>
                <w:rtl w:val="0"/>
              </w:rPr>
              <w:t xml:space="preserve">As a user I should be able to check a profile of people.</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M</w:t>
            </w:r>
          </w:p>
        </w:tc>
      </w:tr>
      <w:tr>
        <w:trPr>
          <w:cantSplit w:val="0"/>
          <w:trHeight w:val="46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US5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As a registered user I can login to my account so that I can match the people, in whom the user is interested.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M</w:t>
            </w:r>
          </w:p>
        </w:tc>
      </w:tr>
      <w:tr>
        <w:trPr>
          <w:cantSplit w:val="0"/>
          <w:trHeight w:val="46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US6</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As a loginned user I should be able to upload my profile photo.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L</w:t>
            </w:r>
          </w:p>
        </w:tc>
      </w:tr>
      <w:tr>
        <w:trPr>
          <w:cantSplit w:val="0"/>
          <w:trHeight w:val="46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US7</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360" w:lineRule="auto"/>
              <w:rPr>
                <w:sz w:val="28"/>
                <w:szCs w:val="28"/>
                <w:highlight w:val="white"/>
              </w:rPr>
            </w:pPr>
            <w:r w:rsidDel="00000000" w:rsidR="00000000" w:rsidRPr="00000000">
              <w:rPr>
                <w:sz w:val="28"/>
                <w:szCs w:val="28"/>
                <w:highlight w:val="white"/>
                <w:rtl w:val="0"/>
              </w:rPr>
              <w:t xml:space="preserve">As a user I can change my password so that I can secure my account.</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M</w:t>
            </w:r>
          </w:p>
        </w:tc>
      </w:tr>
      <w:tr>
        <w:trPr>
          <w:cantSplit w:val="0"/>
          <w:trHeight w:val="46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US8</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highlight w:val="white"/>
              </w:rPr>
            </w:pPr>
            <w:r w:rsidDel="00000000" w:rsidR="00000000" w:rsidRPr="00000000">
              <w:rPr>
                <w:sz w:val="28"/>
                <w:szCs w:val="28"/>
                <w:highlight w:val="white"/>
                <w:rtl w:val="0"/>
              </w:rPr>
              <w:t xml:space="preserve">As a user i can upload my multiple photos</w:t>
            </w:r>
            <w:r w:rsidDel="00000000" w:rsidR="00000000" w:rsidRPr="00000000">
              <w:rPr>
                <w:rtl w:val="0"/>
              </w:rPr>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L</w:t>
            </w:r>
          </w:p>
        </w:tc>
      </w:tr>
      <w:tr>
        <w:trPr>
          <w:cantSplit w:val="0"/>
          <w:trHeight w:val="46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US9</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highlight w:val="white"/>
                <w:rtl w:val="0"/>
              </w:rPr>
              <w:t xml:space="preserve">As a loginned user I want to click on user info so that I am able to view my user details stored on the website.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L</w:t>
            </w:r>
          </w:p>
        </w:tc>
      </w:tr>
      <w:tr>
        <w:trPr>
          <w:cantSplit w:val="0"/>
          <w:trHeight w:val="46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US10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As a user,  I get more features of the website.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H</w:t>
            </w:r>
          </w:p>
        </w:tc>
      </w:tr>
      <w:tr>
        <w:trPr>
          <w:cantSplit w:val="0"/>
          <w:trHeight w:val="46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US11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As a user, I should be able to message with the person who is in the match list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H</w:t>
            </w:r>
          </w:p>
        </w:tc>
      </w:tr>
      <w:tr>
        <w:trPr>
          <w:cantSplit w:val="0"/>
          <w:trHeight w:val="46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US12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As a user, I can see the people who already liked you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H</w:t>
            </w:r>
          </w:p>
        </w:tc>
      </w:tr>
      <w:tr>
        <w:trPr>
          <w:cantSplit w:val="0"/>
          <w:trHeight w:val="46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US13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As a user, I can  do unlimited rematch.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M</w:t>
            </w:r>
          </w:p>
        </w:tc>
      </w:tr>
      <w:tr>
        <w:trPr>
          <w:cantSplit w:val="0"/>
          <w:trHeight w:val="46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US14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sz w:val="28"/>
                <w:szCs w:val="28"/>
              </w:rPr>
            </w:pPr>
            <w:r w:rsidDel="00000000" w:rsidR="00000000" w:rsidRPr="00000000">
              <w:rPr>
                <w:sz w:val="28"/>
                <w:szCs w:val="28"/>
                <w:rtl w:val="0"/>
              </w:rPr>
              <w:t xml:space="preserve">As a user, I can add my review so that I can share my experience.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L</w:t>
            </w:r>
          </w:p>
        </w:tc>
      </w:tr>
      <w:tr>
        <w:trPr>
          <w:cantSplit w:val="0"/>
          <w:trHeight w:val="46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jc w:val="center"/>
              <w:rPr>
                <w:sz w:val="28"/>
                <w:szCs w:val="28"/>
              </w:rPr>
            </w:pPr>
            <w:r w:rsidDel="00000000" w:rsidR="00000000" w:rsidRPr="00000000">
              <w:rPr>
                <w:sz w:val="28"/>
                <w:szCs w:val="28"/>
                <w:rtl w:val="0"/>
              </w:rPr>
              <w:t xml:space="preserve">US15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sz w:val="28"/>
                <w:szCs w:val="28"/>
              </w:rPr>
            </w:pPr>
            <w:r w:rsidDel="00000000" w:rsidR="00000000" w:rsidRPr="00000000">
              <w:rPr>
                <w:sz w:val="28"/>
                <w:szCs w:val="28"/>
                <w:rtl w:val="0"/>
              </w:rPr>
              <w:t xml:space="preserve">As a registered User I can navigate through all the webpages so that I can go through all the features of the website and use 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jc w:val="center"/>
              <w:rPr>
                <w:sz w:val="28"/>
                <w:szCs w:val="28"/>
              </w:rPr>
            </w:pPr>
            <w:r w:rsidDel="00000000" w:rsidR="00000000" w:rsidRPr="00000000">
              <w:rPr>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jc w:val="center"/>
              <w:rPr>
                <w:sz w:val="28"/>
                <w:szCs w:val="28"/>
              </w:rPr>
            </w:pPr>
            <w:r w:rsidDel="00000000" w:rsidR="00000000" w:rsidRPr="00000000">
              <w:rPr>
                <w:sz w:val="28"/>
                <w:szCs w:val="28"/>
                <w:rtl w:val="0"/>
              </w:rPr>
              <w:t xml:space="preserve">L</w:t>
            </w:r>
          </w:p>
          <w:p w:rsidR="00000000" w:rsidDel="00000000" w:rsidP="00000000" w:rsidRDefault="00000000" w:rsidRPr="00000000" w14:paraId="0000019C">
            <w:pPr>
              <w:widowControl w:val="0"/>
              <w:spacing w:line="240" w:lineRule="auto"/>
              <w:jc w:val="center"/>
              <w:rPr>
                <w:sz w:val="28"/>
                <w:szCs w:val="28"/>
              </w:rPr>
            </w:pPr>
            <w:r w:rsidDel="00000000" w:rsidR="00000000" w:rsidRPr="00000000">
              <w:rPr>
                <w:rtl w:val="0"/>
              </w:rPr>
            </w:r>
          </w:p>
        </w:tc>
      </w:tr>
      <w:tr>
        <w:trPr>
          <w:cantSplit w:val="0"/>
          <w:trHeight w:val="46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US16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As a user, I should be able to get help from the contact us page.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M</w:t>
            </w:r>
          </w:p>
        </w:tc>
      </w:tr>
      <w:tr>
        <w:trPr>
          <w:cantSplit w:val="0"/>
          <w:trHeight w:val="46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US17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360" w:lineRule="auto"/>
              <w:rPr>
                <w:sz w:val="28"/>
                <w:szCs w:val="28"/>
                <w:highlight w:val="white"/>
              </w:rPr>
            </w:pPr>
            <w:r w:rsidDel="00000000" w:rsidR="00000000" w:rsidRPr="00000000">
              <w:rPr>
                <w:sz w:val="28"/>
                <w:szCs w:val="28"/>
                <w:highlight w:val="white"/>
                <w:rtl w:val="0"/>
              </w:rPr>
              <w:t xml:space="preserve">As an admin I can login into my account so that I can use my admin rights.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H</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rtl w:val="0"/>
              </w:rPr>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rtl w:val="0"/>
              </w:rPr>
            </w:r>
          </w:p>
        </w:tc>
      </w:tr>
      <w:tr>
        <w:trPr>
          <w:cantSplit w:val="0"/>
          <w:trHeight w:val="46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US18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360" w:lineRule="auto"/>
              <w:rPr>
                <w:sz w:val="28"/>
                <w:szCs w:val="28"/>
                <w:highlight w:val="white"/>
              </w:rPr>
            </w:pPr>
            <w:r w:rsidDel="00000000" w:rsidR="00000000" w:rsidRPr="00000000">
              <w:rPr>
                <w:sz w:val="28"/>
                <w:szCs w:val="28"/>
                <w:highlight w:val="white"/>
                <w:rtl w:val="0"/>
              </w:rPr>
              <w:t xml:space="preserve"> As a user ,if it's the right swipe  from both sides then it would be a message on the profile option to chat.</w:t>
            </w:r>
          </w:p>
          <w:p w:rsidR="00000000" w:rsidDel="00000000" w:rsidP="00000000" w:rsidRDefault="00000000" w:rsidRPr="00000000" w14:paraId="000001A9">
            <w:pPr>
              <w:widowControl w:val="0"/>
              <w:spacing w:line="360" w:lineRule="auto"/>
              <w:rPr>
                <w:sz w:val="28"/>
                <w:szCs w:val="28"/>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H</w:t>
            </w:r>
          </w:p>
        </w:tc>
      </w:tr>
      <w:tr>
        <w:trPr>
          <w:cantSplit w:val="0"/>
          <w:trHeight w:val="46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US19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360" w:lineRule="auto"/>
              <w:rPr>
                <w:sz w:val="28"/>
                <w:szCs w:val="28"/>
                <w:highlight w:val="white"/>
              </w:rPr>
            </w:pPr>
            <w:r w:rsidDel="00000000" w:rsidR="00000000" w:rsidRPr="00000000">
              <w:rPr>
                <w:sz w:val="28"/>
                <w:szCs w:val="28"/>
                <w:highlight w:val="white"/>
                <w:rtl w:val="0"/>
              </w:rPr>
              <w:t xml:space="preserve">As admin I can see people who need help.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L</w:t>
            </w:r>
          </w:p>
        </w:tc>
      </w:tr>
      <w:tr>
        <w:trPr>
          <w:cantSplit w:val="0"/>
          <w:trHeight w:val="46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US20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360" w:lineRule="auto"/>
              <w:rPr>
                <w:sz w:val="28"/>
                <w:szCs w:val="28"/>
                <w:highlight w:val="white"/>
              </w:rPr>
            </w:pPr>
            <w:r w:rsidDel="00000000" w:rsidR="00000000" w:rsidRPr="00000000">
              <w:rPr>
                <w:sz w:val="28"/>
                <w:szCs w:val="28"/>
                <w:highlight w:val="white"/>
                <w:rtl w:val="0"/>
              </w:rPr>
              <w:t xml:space="preserve">As an admin I can add new  information from the admin portal so that admin can update new features.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H</w:t>
            </w:r>
          </w:p>
        </w:tc>
      </w:tr>
      <w:tr>
        <w:trPr>
          <w:cantSplit w:val="0"/>
          <w:trHeight w:val="46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US22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360" w:lineRule="auto"/>
              <w:rPr>
                <w:sz w:val="28"/>
                <w:szCs w:val="28"/>
                <w:highlight w:val="white"/>
              </w:rPr>
            </w:pPr>
            <w:r w:rsidDel="00000000" w:rsidR="00000000" w:rsidRPr="00000000">
              <w:rPr>
                <w:sz w:val="28"/>
                <w:szCs w:val="28"/>
                <w:highlight w:val="white"/>
                <w:rtl w:val="0"/>
              </w:rPr>
              <w:t xml:space="preserve">As an admin I can check reviews of customers so that I am able to make the changes necessary in the process to improve 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L</w:t>
            </w:r>
          </w:p>
        </w:tc>
      </w:tr>
      <w:tr>
        <w:trPr>
          <w:cantSplit w:val="0"/>
          <w:trHeight w:val="46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US23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360" w:lineRule="auto"/>
              <w:rPr>
                <w:sz w:val="28"/>
                <w:szCs w:val="28"/>
                <w:highlight w:val="white"/>
              </w:rPr>
            </w:pPr>
            <w:r w:rsidDel="00000000" w:rsidR="00000000" w:rsidRPr="00000000">
              <w:rPr>
                <w:sz w:val="28"/>
                <w:szCs w:val="28"/>
                <w:highlight w:val="white"/>
                <w:rtl w:val="0"/>
              </w:rPr>
              <w:t xml:space="preserve">As a login user if both matches  are interested then they are able to message  each other.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M</w:t>
            </w:r>
          </w:p>
        </w:tc>
      </w:tr>
      <w:tr>
        <w:trPr>
          <w:cantSplit w:val="0"/>
          <w:trHeight w:val="46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US24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360" w:lineRule="auto"/>
              <w:rPr>
                <w:sz w:val="28"/>
                <w:szCs w:val="28"/>
                <w:highlight w:val="white"/>
              </w:rPr>
            </w:pPr>
            <w:r w:rsidDel="00000000" w:rsidR="00000000" w:rsidRPr="00000000">
              <w:rPr>
                <w:sz w:val="28"/>
                <w:szCs w:val="28"/>
                <w:highlight w:val="white"/>
                <w:rtl w:val="0"/>
              </w:rPr>
              <w:t xml:space="preserve">As an admin I can update/modify existing people so that any of the changes applied to the profile, the user is aware about it while using the website.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H</w:t>
            </w:r>
          </w:p>
        </w:tc>
      </w:tr>
      <w:tr>
        <w:trPr>
          <w:cantSplit w:val="0"/>
          <w:trHeight w:val="46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US25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360" w:lineRule="auto"/>
              <w:rPr>
                <w:sz w:val="28"/>
                <w:szCs w:val="28"/>
                <w:highlight w:val="white"/>
              </w:rPr>
            </w:pPr>
            <w:r w:rsidDel="00000000" w:rsidR="00000000" w:rsidRPr="00000000">
              <w:rPr>
                <w:sz w:val="28"/>
                <w:szCs w:val="28"/>
                <w:highlight w:val="white"/>
                <w:rtl w:val="0"/>
              </w:rPr>
              <w:t xml:space="preserve">As admin I can check registered users so that I can manage 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M</w:t>
            </w:r>
          </w:p>
        </w:tc>
      </w:tr>
      <w:tr>
        <w:trPr>
          <w:cantSplit w:val="0"/>
          <w:trHeight w:val="46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US26</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360" w:lineRule="auto"/>
              <w:rPr>
                <w:sz w:val="28"/>
                <w:szCs w:val="28"/>
                <w:highlight w:val="white"/>
              </w:rPr>
            </w:pPr>
            <w:r w:rsidDel="00000000" w:rsidR="00000000" w:rsidRPr="00000000">
              <w:rPr>
                <w:sz w:val="28"/>
                <w:szCs w:val="28"/>
                <w:highlight w:val="white"/>
                <w:rtl w:val="0"/>
              </w:rPr>
              <w:t xml:space="preserve">As a login user I can see different people according to my choice. If it's the right swipe  from both sides then it would be a popup message on  profile.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L</w:t>
            </w:r>
          </w:p>
        </w:tc>
      </w:tr>
      <w:tr>
        <w:trPr>
          <w:cantSplit w:val="0"/>
          <w:trHeight w:val="46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US27</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360" w:lineRule="auto"/>
              <w:rPr>
                <w:sz w:val="28"/>
                <w:szCs w:val="28"/>
                <w:highlight w:val="white"/>
              </w:rPr>
            </w:pPr>
            <w:r w:rsidDel="00000000" w:rsidR="00000000" w:rsidRPr="00000000">
              <w:rPr>
                <w:sz w:val="28"/>
                <w:szCs w:val="28"/>
                <w:highlight w:val="white"/>
                <w:rtl w:val="0"/>
              </w:rPr>
              <w:t xml:space="preserve">As an admin I can remove  users so that I can block the user who has made any kinds of frauds in the past.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M</w:t>
            </w:r>
          </w:p>
        </w:tc>
      </w:tr>
      <w:tr>
        <w:trPr>
          <w:cantSplit w:val="0"/>
          <w:trHeight w:val="46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US28</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360" w:lineRule="auto"/>
              <w:rPr>
                <w:sz w:val="28"/>
                <w:szCs w:val="28"/>
                <w:highlight w:val="white"/>
              </w:rPr>
            </w:pPr>
            <w:r w:rsidDel="00000000" w:rsidR="00000000" w:rsidRPr="00000000">
              <w:rPr>
                <w:sz w:val="28"/>
                <w:szCs w:val="28"/>
                <w:highlight w:val="white"/>
                <w:rtl w:val="0"/>
              </w:rPr>
              <w:t xml:space="preserve">As an admin, I can  login successfully.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L</w:t>
            </w:r>
          </w:p>
        </w:tc>
      </w:tr>
      <w:tr>
        <w:trPr>
          <w:cantSplit w:val="0"/>
          <w:trHeight w:val="46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US29</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360" w:lineRule="auto"/>
              <w:rPr>
                <w:sz w:val="28"/>
                <w:szCs w:val="28"/>
                <w:highlight w:val="white"/>
              </w:rPr>
            </w:pPr>
            <w:r w:rsidDel="00000000" w:rsidR="00000000" w:rsidRPr="00000000">
              <w:rPr>
                <w:sz w:val="28"/>
                <w:szCs w:val="28"/>
                <w:highlight w:val="white"/>
                <w:rtl w:val="0"/>
              </w:rPr>
              <w:t xml:space="preserve">As a login user I can see different people according to my choice. If it's the left swipe then it would not be an interesting profile.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H</w:t>
            </w:r>
          </w:p>
        </w:tc>
      </w:tr>
      <w:tr>
        <w:trPr>
          <w:cantSplit w:val="0"/>
          <w:trHeight w:val="46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US30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360" w:lineRule="auto"/>
              <w:rPr>
                <w:sz w:val="28"/>
                <w:szCs w:val="28"/>
                <w:highlight w:val="white"/>
              </w:rPr>
            </w:pPr>
            <w:r w:rsidDel="00000000" w:rsidR="00000000" w:rsidRPr="00000000">
              <w:rPr>
                <w:sz w:val="28"/>
                <w:szCs w:val="28"/>
                <w:highlight w:val="white"/>
                <w:rtl w:val="0"/>
              </w:rPr>
              <w:t xml:space="preserve">As a login user I can see different people according to my choice. If it's the right swipe then it would be an interesting profile.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H</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rtl w:val="0"/>
              </w:rPr>
            </w:r>
          </w:p>
        </w:tc>
      </w:tr>
      <w:tr>
        <w:trPr>
          <w:cantSplit w:val="0"/>
          <w:trHeight w:val="46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US31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360" w:lineRule="auto"/>
              <w:rPr>
                <w:sz w:val="28"/>
                <w:szCs w:val="28"/>
                <w:highlight w:val="white"/>
              </w:rPr>
            </w:pPr>
            <w:r w:rsidDel="00000000" w:rsidR="00000000" w:rsidRPr="00000000">
              <w:rPr>
                <w:sz w:val="28"/>
                <w:szCs w:val="28"/>
                <w:highlight w:val="white"/>
                <w:rtl w:val="0"/>
              </w:rPr>
              <w:t xml:space="preserve">As a login user I can show an interesting profile in the matches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M</w:t>
            </w:r>
          </w:p>
        </w:tc>
      </w:tr>
    </w:tbl>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drawing>
          <wp:inline distB="114300" distT="114300" distL="114300" distR="114300">
            <wp:extent cx="5731200" cy="2628900"/>
            <wp:effectExtent b="0" l="0" r="0" t="0"/>
            <wp:docPr id="12" name="image14.png"/>
            <a:graphic>
              <a:graphicData uri="http://schemas.openxmlformats.org/drawingml/2006/picture">
                <pic:pic>
                  <pic:nvPicPr>
                    <pic:cNvPr id="0" name="image14.png"/>
                    <pic:cNvPicPr preferRelativeResize="0"/>
                  </pic:nvPicPr>
                  <pic:blipFill>
                    <a:blip r:embed="rId24"/>
                    <a:srcRect b="0" l="0" r="0" t="0"/>
                    <a:stretch>
                      <a:fillRect/>
                    </a:stretch>
                  </pic:blipFill>
                  <pic:spPr>
                    <a:xfrm>
                      <a:off x="0" y="0"/>
                      <a:ext cx="5731200" cy="2628900"/>
                    </a:xfrm>
                    <a:prstGeom prst="rect"/>
                    <a:ln/>
                  </pic:spPr>
                </pic:pic>
              </a:graphicData>
            </a:graphic>
          </wp:inline>
        </w:drawing>
      </w:r>
      <w:r w:rsidDel="00000000" w:rsidR="00000000" w:rsidRPr="00000000">
        <w:rPr/>
        <w:drawing>
          <wp:inline distB="114300" distT="114300" distL="114300" distR="114300">
            <wp:extent cx="5731200" cy="2882900"/>
            <wp:effectExtent b="0" l="0" r="0" t="0"/>
            <wp:docPr id="20" name="image19.png"/>
            <a:graphic>
              <a:graphicData uri="http://schemas.openxmlformats.org/drawingml/2006/picture">
                <pic:pic>
                  <pic:nvPicPr>
                    <pic:cNvPr id="0" name="image19.png"/>
                    <pic:cNvPicPr preferRelativeResize="0"/>
                  </pic:nvPicPr>
                  <pic:blipFill>
                    <a:blip r:embed="rId25"/>
                    <a:srcRect b="0" l="0" r="0" t="0"/>
                    <a:stretch>
                      <a:fillRect/>
                    </a:stretch>
                  </pic:blipFill>
                  <pic:spPr>
                    <a:xfrm>
                      <a:off x="0" y="0"/>
                      <a:ext cx="5731200" cy="2882900"/>
                    </a:xfrm>
                    <a:prstGeom prst="rect"/>
                    <a:ln/>
                  </pic:spPr>
                </pic:pic>
              </a:graphicData>
            </a:graphic>
          </wp:inline>
        </w:drawing>
      </w:r>
      <w:r w:rsidDel="00000000" w:rsidR="00000000" w:rsidRPr="00000000">
        <w:rPr/>
        <w:drawing>
          <wp:inline distB="114300" distT="114300" distL="114300" distR="114300">
            <wp:extent cx="5731200" cy="2857500"/>
            <wp:effectExtent b="0" l="0" r="0" t="0"/>
            <wp:docPr id="22" name="image22.png"/>
            <a:graphic>
              <a:graphicData uri="http://schemas.openxmlformats.org/drawingml/2006/picture">
                <pic:pic>
                  <pic:nvPicPr>
                    <pic:cNvPr id="0" name="image22.png"/>
                    <pic:cNvPicPr preferRelativeResize="0"/>
                  </pic:nvPicPr>
                  <pic:blipFill>
                    <a:blip r:embed="rId26"/>
                    <a:srcRect b="0" l="0" r="0" t="0"/>
                    <a:stretch>
                      <a:fillRect/>
                    </a:stretch>
                  </pic:blipFill>
                  <pic:spPr>
                    <a:xfrm>
                      <a:off x="0" y="0"/>
                      <a:ext cx="5731200" cy="2857500"/>
                    </a:xfrm>
                    <a:prstGeom prst="rect"/>
                    <a:ln/>
                  </pic:spPr>
                </pic:pic>
              </a:graphicData>
            </a:graphic>
          </wp:inline>
        </w:drawing>
      </w:r>
      <w:r w:rsidDel="00000000" w:rsidR="00000000" w:rsidRPr="00000000">
        <w:rPr/>
        <w:drawing>
          <wp:inline distB="114300" distT="114300" distL="114300" distR="114300">
            <wp:extent cx="5731200" cy="2463800"/>
            <wp:effectExtent b="0" l="0" r="0" t="0"/>
            <wp:docPr id="9" name="image11.png"/>
            <a:graphic>
              <a:graphicData uri="http://schemas.openxmlformats.org/drawingml/2006/picture">
                <pic:pic>
                  <pic:nvPicPr>
                    <pic:cNvPr id="0" name="image11.png"/>
                    <pic:cNvPicPr preferRelativeResize="0"/>
                  </pic:nvPicPr>
                  <pic:blipFill>
                    <a:blip r:embed="rId27"/>
                    <a:srcRect b="0" l="0" r="0" t="0"/>
                    <a:stretch>
                      <a:fillRect/>
                    </a:stretch>
                  </pic:blipFill>
                  <pic:spPr>
                    <a:xfrm>
                      <a:off x="0" y="0"/>
                      <a:ext cx="5731200" cy="2463800"/>
                    </a:xfrm>
                    <a:prstGeom prst="rect"/>
                    <a:ln/>
                  </pic:spPr>
                </pic:pic>
              </a:graphicData>
            </a:graphic>
          </wp:inline>
        </w:drawing>
      </w:r>
      <w:r w:rsidDel="00000000" w:rsidR="00000000" w:rsidRPr="00000000">
        <w:rPr/>
        <w:drawing>
          <wp:inline distB="114300" distT="114300" distL="114300" distR="114300">
            <wp:extent cx="5731200" cy="2870200"/>
            <wp:effectExtent b="0" l="0" r="0" t="0"/>
            <wp:docPr id="8" name="image13.png"/>
            <a:graphic>
              <a:graphicData uri="http://schemas.openxmlformats.org/drawingml/2006/picture">
                <pic:pic>
                  <pic:nvPicPr>
                    <pic:cNvPr id="0" name="image13.png"/>
                    <pic:cNvPicPr preferRelativeResize="0"/>
                  </pic:nvPicPr>
                  <pic:blipFill>
                    <a:blip r:embed="rId28"/>
                    <a:srcRect b="0" l="0" r="0" t="0"/>
                    <a:stretch>
                      <a:fillRect/>
                    </a:stretch>
                  </pic:blipFill>
                  <pic:spPr>
                    <a:xfrm>
                      <a:off x="0" y="0"/>
                      <a:ext cx="57312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pStyle w:val="Title"/>
        <w:rPr>
          <w:b w:val="1"/>
          <w:sz w:val="40"/>
          <w:szCs w:val="40"/>
          <w:u w:val="single"/>
        </w:rPr>
      </w:pPr>
      <w:bookmarkStart w:colFirst="0" w:colLast="0" w:name="_eyunj76b0vuq" w:id="28"/>
      <w:bookmarkEnd w:id="28"/>
      <w:r w:rsidDel="00000000" w:rsidR="00000000" w:rsidRPr="00000000">
        <w:rPr>
          <w:b w:val="1"/>
          <w:sz w:val="40"/>
          <w:szCs w:val="40"/>
          <w:u w:val="single"/>
          <w:rtl w:val="0"/>
        </w:rPr>
        <w:t xml:space="preserve">USE CASE DIAGRAM:</w:t>
      </w:r>
      <w:r w:rsidDel="00000000" w:rsidR="00000000" w:rsidRPr="00000000">
        <w:rPr>
          <w:b w:val="1"/>
          <w:sz w:val="40"/>
          <w:szCs w:val="40"/>
          <w:u w:val="single"/>
        </w:rPr>
        <w:drawing>
          <wp:inline distB="114300" distT="114300" distL="114300" distR="114300">
            <wp:extent cx="5486400" cy="4238625"/>
            <wp:effectExtent b="0" l="0" r="0" t="0"/>
            <wp:docPr id="11" name="image9.png"/>
            <a:graphic>
              <a:graphicData uri="http://schemas.openxmlformats.org/drawingml/2006/picture">
                <pic:pic>
                  <pic:nvPicPr>
                    <pic:cNvPr id="0" name="image9.png"/>
                    <pic:cNvPicPr preferRelativeResize="0"/>
                  </pic:nvPicPr>
                  <pic:blipFill>
                    <a:blip r:embed="rId29"/>
                    <a:srcRect b="0" l="0" r="0" t="0"/>
                    <a:stretch>
                      <a:fillRect/>
                    </a:stretch>
                  </pic:blipFill>
                  <pic:spPr>
                    <a:xfrm>
                      <a:off x="0" y="0"/>
                      <a:ext cx="5486400" cy="4238625"/>
                    </a:xfrm>
                    <a:prstGeom prst="rect"/>
                    <a:ln/>
                  </pic:spPr>
                </pic:pic>
              </a:graphicData>
            </a:graphic>
          </wp:inline>
        </w:drawing>
      </w:r>
      <w:r w:rsidDel="00000000" w:rsidR="00000000" w:rsidRPr="00000000">
        <w:rPr>
          <w:rtl w:val="0"/>
        </w:rPr>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pStyle w:val="Title"/>
        <w:rPr/>
      </w:pPr>
      <w:bookmarkStart w:colFirst="0" w:colLast="0" w:name="_jdogsmn7qv32" w:id="29"/>
      <w:bookmarkEnd w:id="29"/>
      <w:r w:rsidDel="00000000" w:rsidR="00000000" w:rsidRPr="00000000">
        <w:rPr>
          <w:rtl w:val="0"/>
        </w:rPr>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sz w:val="40"/>
          <w:szCs w:val="40"/>
        </w:rPr>
      </w:pPr>
      <w:r w:rsidDel="00000000" w:rsidR="00000000" w:rsidRPr="00000000">
        <w:rPr>
          <w:rtl w:val="0"/>
        </w:rPr>
      </w:r>
    </w:p>
    <w:p w:rsidR="00000000" w:rsidDel="00000000" w:rsidP="00000000" w:rsidRDefault="00000000" w:rsidRPr="00000000" w14:paraId="000001F9">
      <w:pPr>
        <w:rPr>
          <w:sz w:val="20"/>
          <w:szCs w:val="20"/>
        </w:rPr>
      </w:pPr>
      <w:r w:rsidDel="00000000" w:rsidR="00000000" w:rsidRPr="00000000">
        <w:rPr>
          <w:rtl w:val="0"/>
        </w:rPr>
      </w:r>
    </w:p>
    <w:p w:rsidR="00000000" w:rsidDel="00000000" w:rsidP="00000000" w:rsidRDefault="00000000" w:rsidRPr="00000000" w14:paraId="000001FA">
      <w:pPr>
        <w:pStyle w:val="Title"/>
        <w:rPr>
          <w:b w:val="1"/>
          <w:sz w:val="42"/>
          <w:szCs w:val="42"/>
          <w:u w:val="single"/>
        </w:rPr>
      </w:pPr>
      <w:bookmarkStart w:colFirst="0" w:colLast="0" w:name="_v4i4k78mzld5" w:id="30"/>
      <w:bookmarkEnd w:id="30"/>
      <w:r w:rsidDel="00000000" w:rsidR="00000000" w:rsidRPr="00000000">
        <w:rPr>
          <w:b w:val="1"/>
          <w:sz w:val="42"/>
          <w:szCs w:val="42"/>
          <w:u w:val="single"/>
          <w:rtl w:val="0"/>
        </w:rPr>
        <w:t xml:space="preserve">Fully Dressed Use Case:</w:t>
      </w:r>
    </w:p>
    <w:p w:rsidR="00000000" w:rsidDel="00000000" w:rsidP="00000000" w:rsidRDefault="00000000" w:rsidRPr="00000000" w14:paraId="000001FB">
      <w:pPr>
        <w:rPr/>
      </w:pPr>
      <w:r w:rsidDel="00000000" w:rsidR="00000000" w:rsidRPr="00000000">
        <w:rPr>
          <w:rtl w:val="0"/>
        </w:rPr>
      </w:r>
    </w:p>
    <w:tbl>
      <w:tblPr>
        <w:tblStyle w:val="Table3"/>
        <w:tblW w:w="9405.0" w:type="dxa"/>
        <w:jc w:val="left"/>
        <w:tblInd w:w="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65"/>
        <w:gridCol w:w="6540"/>
        <w:tblGridChange w:id="0">
          <w:tblGrid>
            <w:gridCol w:w="2865"/>
            <w:gridCol w:w="65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jc w:val="center"/>
              <w:rPr>
                <w:b w:val="1"/>
                <w:sz w:val="32"/>
                <w:szCs w:val="32"/>
              </w:rPr>
            </w:pPr>
            <w:r w:rsidDel="00000000" w:rsidR="00000000" w:rsidRPr="00000000">
              <w:rPr>
                <w:b w:val="1"/>
                <w:sz w:val="32"/>
                <w:szCs w:val="32"/>
                <w:rtl w:val="0"/>
              </w:rPr>
              <w:t xml:space="preserve">Use Case Selection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jc w:val="center"/>
              <w:rPr>
                <w:b w:val="1"/>
                <w:sz w:val="32"/>
                <w:szCs w:val="32"/>
              </w:rPr>
            </w:pPr>
            <w:r w:rsidDel="00000000" w:rsidR="00000000" w:rsidRPr="00000000">
              <w:rPr>
                <w:b w:val="1"/>
                <w:sz w:val="32"/>
                <w:szCs w:val="32"/>
                <w:rtl w:val="0"/>
              </w:rPr>
              <w:t xml:space="preserve">Comment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jc w:val="center"/>
              <w:rPr>
                <w:sz w:val="28"/>
                <w:szCs w:val="28"/>
              </w:rPr>
            </w:pPr>
            <w:r w:rsidDel="00000000" w:rsidR="00000000" w:rsidRPr="00000000">
              <w:rPr>
                <w:sz w:val="28"/>
                <w:szCs w:val="28"/>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rPr>
                <w:sz w:val="26"/>
                <w:szCs w:val="26"/>
              </w:rPr>
            </w:pPr>
            <w:r w:rsidDel="00000000" w:rsidR="00000000" w:rsidRPr="00000000">
              <w:rPr>
                <w:sz w:val="26"/>
                <w:szCs w:val="26"/>
                <w:rtl w:val="0"/>
              </w:rPr>
              <w:t xml:space="preserve">UC1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jc w:val="center"/>
              <w:rPr>
                <w:sz w:val="28"/>
                <w:szCs w:val="28"/>
              </w:rPr>
            </w:pPr>
            <w:r w:rsidDel="00000000" w:rsidR="00000000" w:rsidRPr="00000000">
              <w:rPr>
                <w:sz w:val="28"/>
                <w:szCs w:val="28"/>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rPr>
                <w:sz w:val="26"/>
                <w:szCs w:val="26"/>
              </w:rPr>
            </w:pPr>
            <w:r w:rsidDel="00000000" w:rsidR="00000000" w:rsidRPr="00000000">
              <w:rPr>
                <w:sz w:val="26"/>
                <w:szCs w:val="26"/>
                <w:rtl w:val="0"/>
              </w:rPr>
              <w:t xml:space="preserve">Create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jc w:val="center"/>
              <w:rPr>
                <w:sz w:val="28"/>
                <w:szCs w:val="28"/>
              </w:rPr>
            </w:pPr>
            <w:r w:rsidDel="00000000" w:rsidR="00000000" w:rsidRPr="00000000">
              <w:rPr>
                <w:sz w:val="28"/>
                <w:szCs w:val="28"/>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rPr>
                <w:sz w:val="26"/>
                <w:szCs w:val="26"/>
              </w:rPr>
            </w:pPr>
            <w:r w:rsidDel="00000000" w:rsidR="00000000" w:rsidRPr="00000000">
              <w:rPr>
                <w:sz w:val="26"/>
                <w:szCs w:val="26"/>
                <w:rtl w:val="0"/>
              </w:rPr>
              <w:t xml:space="preserve">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jc w:val="center"/>
              <w:rPr>
                <w:sz w:val="28"/>
                <w:szCs w:val="28"/>
              </w:rPr>
            </w:pPr>
            <w:r w:rsidDel="00000000" w:rsidR="00000000" w:rsidRPr="00000000">
              <w:rPr>
                <w:sz w:val="28"/>
                <w:szCs w:val="28"/>
                <w:rtl w:val="0"/>
              </w:rPr>
              <w:t xml:space="preserve">Pre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rPr>
                <w:sz w:val="26"/>
                <w:szCs w:val="26"/>
              </w:rPr>
            </w:pPr>
            <w:r w:rsidDel="00000000" w:rsidR="00000000" w:rsidRPr="00000000">
              <w:rPr>
                <w:sz w:val="26"/>
                <w:szCs w:val="26"/>
                <w:rtl w:val="0"/>
              </w:rPr>
              <w:t xml:space="preserve">1)User is not an admin.</w:t>
            </w:r>
          </w:p>
          <w:p w:rsidR="00000000" w:rsidDel="00000000" w:rsidP="00000000" w:rsidRDefault="00000000" w:rsidRPr="00000000" w14:paraId="00000206">
            <w:pPr>
              <w:widowControl w:val="0"/>
              <w:spacing w:line="240" w:lineRule="auto"/>
              <w:rPr>
                <w:sz w:val="26"/>
                <w:szCs w:val="26"/>
              </w:rPr>
            </w:pPr>
            <w:r w:rsidDel="00000000" w:rsidR="00000000" w:rsidRPr="00000000">
              <w:rPr>
                <w:sz w:val="26"/>
                <w:szCs w:val="26"/>
                <w:rtl w:val="0"/>
              </w:rPr>
              <w:t xml:space="preserve">2)Users are able to open websites and registration pages.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jc w:val="center"/>
              <w:rPr>
                <w:sz w:val="28"/>
                <w:szCs w:val="28"/>
              </w:rPr>
            </w:pPr>
            <w:r w:rsidDel="00000000" w:rsidR="00000000" w:rsidRPr="00000000">
              <w:rPr>
                <w:sz w:val="28"/>
                <w:szCs w:val="28"/>
                <w:rtl w:val="0"/>
              </w:rPr>
              <w:t xml:space="preserve">Post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rPr>
                <w:sz w:val="26"/>
                <w:szCs w:val="26"/>
              </w:rPr>
            </w:pPr>
            <w:r w:rsidDel="00000000" w:rsidR="00000000" w:rsidRPr="00000000">
              <w:rPr>
                <w:sz w:val="26"/>
                <w:szCs w:val="26"/>
                <w:rtl w:val="0"/>
              </w:rPr>
              <w:t xml:space="preserve">Users will be able to login after registration.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jc w:val="center"/>
              <w:rPr>
                <w:sz w:val="28"/>
                <w:szCs w:val="28"/>
              </w:rPr>
            </w:pPr>
            <w:r w:rsidDel="00000000" w:rsidR="00000000" w:rsidRPr="00000000">
              <w:rPr>
                <w:sz w:val="28"/>
                <w:szCs w:val="28"/>
                <w:rtl w:val="0"/>
              </w:rPr>
              <w:t xml:space="preserve">Main Success Scenarios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rPr>
                <w:sz w:val="26"/>
                <w:szCs w:val="26"/>
              </w:rPr>
            </w:pPr>
            <w:r w:rsidDel="00000000" w:rsidR="00000000" w:rsidRPr="00000000">
              <w:rPr>
                <w:sz w:val="26"/>
                <w:szCs w:val="26"/>
                <w:rtl w:val="0"/>
              </w:rPr>
              <w:t xml:space="preserve">1)This  use case begins when the customer  opens a find match as a guest user .</w:t>
            </w:r>
          </w:p>
          <w:p w:rsidR="00000000" w:rsidDel="00000000" w:rsidP="00000000" w:rsidRDefault="00000000" w:rsidRPr="00000000" w14:paraId="0000020B">
            <w:pPr>
              <w:rPr>
                <w:sz w:val="26"/>
                <w:szCs w:val="26"/>
              </w:rPr>
            </w:pPr>
            <w:r w:rsidDel="00000000" w:rsidR="00000000" w:rsidRPr="00000000">
              <w:rPr>
                <w:sz w:val="26"/>
                <w:szCs w:val="26"/>
                <w:rtl w:val="0"/>
              </w:rPr>
              <w:t xml:space="preserve">2)The customer  clicks on the registration under the account and is navigated to the registration page.</w:t>
            </w:r>
          </w:p>
          <w:p w:rsidR="00000000" w:rsidDel="00000000" w:rsidP="00000000" w:rsidRDefault="00000000" w:rsidRPr="00000000" w14:paraId="0000020C">
            <w:pPr>
              <w:rPr>
                <w:sz w:val="26"/>
                <w:szCs w:val="26"/>
              </w:rPr>
            </w:pPr>
            <w:r w:rsidDel="00000000" w:rsidR="00000000" w:rsidRPr="00000000">
              <w:rPr>
                <w:sz w:val="26"/>
                <w:szCs w:val="26"/>
                <w:rtl w:val="0"/>
              </w:rPr>
              <w:t xml:space="preserve">3)The customer fills in all the details and submits.</w:t>
            </w:r>
          </w:p>
          <w:p w:rsidR="00000000" w:rsidDel="00000000" w:rsidP="00000000" w:rsidRDefault="00000000" w:rsidRPr="00000000" w14:paraId="0000020D">
            <w:pPr>
              <w:rPr>
                <w:sz w:val="26"/>
                <w:szCs w:val="26"/>
              </w:rPr>
            </w:pPr>
            <w:r w:rsidDel="00000000" w:rsidR="00000000" w:rsidRPr="00000000">
              <w:rPr>
                <w:sz w:val="26"/>
                <w:szCs w:val="26"/>
                <w:rtl w:val="0"/>
              </w:rPr>
              <w:t xml:space="preserve">4)The system checks all the validations and then saves the data to the database.</w:t>
            </w:r>
          </w:p>
          <w:p w:rsidR="00000000" w:rsidDel="00000000" w:rsidP="00000000" w:rsidRDefault="00000000" w:rsidRPr="00000000" w14:paraId="0000020E">
            <w:pPr>
              <w:widowControl w:val="0"/>
              <w:spacing w:line="240" w:lineRule="auto"/>
              <w:rPr>
                <w:sz w:val="30"/>
                <w:szCs w:val="30"/>
              </w:rPr>
            </w:pPr>
            <w:r w:rsidDel="00000000" w:rsidR="00000000" w:rsidRPr="00000000">
              <w:rPr>
                <w:sz w:val="26"/>
                <w:szCs w:val="26"/>
                <w:rtl w:val="0"/>
              </w:rPr>
              <w:t xml:space="preserve">5)The customer is registered successfully by the system.</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jc w:val="center"/>
              <w:rPr>
                <w:sz w:val="28"/>
                <w:szCs w:val="28"/>
              </w:rPr>
            </w:pPr>
            <w:r w:rsidDel="00000000" w:rsidR="00000000" w:rsidRPr="00000000">
              <w:rPr>
                <w:sz w:val="28"/>
                <w:szCs w:val="28"/>
                <w:rtl w:val="0"/>
              </w:rPr>
              <w:t xml:space="preserve">Alternatives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rPr>
                <w:sz w:val="26"/>
                <w:szCs w:val="26"/>
              </w:rPr>
            </w:pPr>
            <w:r w:rsidDel="00000000" w:rsidR="00000000" w:rsidRPr="00000000">
              <w:rPr>
                <w:sz w:val="26"/>
                <w:szCs w:val="26"/>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jc w:val="center"/>
              <w:rPr>
                <w:sz w:val="28"/>
                <w:szCs w:val="28"/>
              </w:rPr>
            </w:pPr>
            <w:r w:rsidDel="00000000" w:rsidR="00000000" w:rsidRPr="00000000">
              <w:rPr>
                <w:sz w:val="28"/>
                <w:szCs w:val="28"/>
                <w:rtl w:val="0"/>
              </w:rPr>
              <w:t xml:space="preserve">Special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rPr>
                <w:sz w:val="26"/>
                <w:szCs w:val="26"/>
              </w:rPr>
            </w:pPr>
            <w:r w:rsidDel="00000000" w:rsidR="00000000" w:rsidRPr="00000000">
              <w:rPr>
                <w:sz w:val="26"/>
                <w:szCs w:val="26"/>
                <w:rtl w:val="0"/>
              </w:rPr>
              <w:t xml:space="preserve">N/A</w:t>
            </w:r>
          </w:p>
        </w:tc>
      </w:tr>
    </w:tbl>
    <w:p w:rsidR="00000000" w:rsidDel="00000000" w:rsidP="00000000" w:rsidRDefault="00000000" w:rsidRPr="00000000" w14:paraId="00000213">
      <w:pPr>
        <w:rPr>
          <w:b w:val="1"/>
          <w:sz w:val="36"/>
          <w:szCs w:val="36"/>
          <w:u w:val="single"/>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r>
    </w:p>
    <w:tbl>
      <w:tblPr>
        <w:tblStyle w:val="Table4"/>
        <w:tblW w:w="9435.0" w:type="dxa"/>
        <w:jc w:val="left"/>
        <w:tblInd w:w="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95"/>
        <w:gridCol w:w="6540"/>
        <w:tblGridChange w:id="0">
          <w:tblGrid>
            <w:gridCol w:w="2895"/>
            <w:gridCol w:w="65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jc w:val="center"/>
              <w:rPr>
                <w:b w:val="1"/>
                <w:sz w:val="32"/>
                <w:szCs w:val="32"/>
              </w:rPr>
            </w:pPr>
            <w:r w:rsidDel="00000000" w:rsidR="00000000" w:rsidRPr="00000000">
              <w:rPr>
                <w:b w:val="1"/>
                <w:sz w:val="32"/>
                <w:szCs w:val="32"/>
                <w:rtl w:val="0"/>
              </w:rPr>
              <w:t xml:space="preserve">Use Case Selection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jc w:val="center"/>
              <w:rPr>
                <w:b w:val="1"/>
                <w:sz w:val="32"/>
                <w:szCs w:val="32"/>
              </w:rPr>
            </w:pPr>
            <w:r w:rsidDel="00000000" w:rsidR="00000000" w:rsidRPr="00000000">
              <w:rPr>
                <w:b w:val="1"/>
                <w:sz w:val="32"/>
                <w:szCs w:val="32"/>
                <w:rtl w:val="0"/>
              </w:rPr>
              <w:t xml:space="preserve">Comment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jc w:val="center"/>
              <w:rPr>
                <w:sz w:val="28"/>
                <w:szCs w:val="28"/>
              </w:rPr>
            </w:pPr>
            <w:r w:rsidDel="00000000" w:rsidR="00000000" w:rsidRPr="00000000">
              <w:rPr>
                <w:sz w:val="28"/>
                <w:szCs w:val="28"/>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rPr>
                <w:sz w:val="26"/>
                <w:szCs w:val="26"/>
              </w:rPr>
            </w:pPr>
            <w:r w:rsidDel="00000000" w:rsidR="00000000" w:rsidRPr="00000000">
              <w:rPr>
                <w:sz w:val="26"/>
                <w:szCs w:val="26"/>
                <w:rtl w:val="0"/>
              </w:rPr>
              <w:t xml:space="preserve">UC2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jc w:val="center"/>
              <w:rPr>
                <w:sz w:val="28"/>
                <w:szCs w:val="28"/>
              </w:rPr>
            </w:pPr>
            <w:r w:rsidDel="00000000" w:rsidR="00000000" w:rsidRPr="00000000">
              <w:rPr>
                <w:sz w:val="28"/>
                <w:szCs w:val="28"/>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ind w:left="0" w:right="-150" w:firstLine="0"/>
              <w:rPr>
                <w:sz w:val="26"/>
                <w:szCs w:val="26"/>
              </w:rPr>
            </w:pPr>
            <w:r w:rsidDel="00000000" w:rsidR="00000000" w:rsidRPr="00000000">
              <w:rPr>
                <w:sz w:val="26"/>
                <w:szCs w:val="26"/>
                <w:rtl w:val="0"/>
              </w:rPr>
              <w:t xml:space="preserve">Manage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jc w:val="center"/>
              <w:rPr>
                <w:sz w:val="28"/>
                <w:szCs w:val="28"/>
              </w:rPr>
            </w:pPr>
            <w:r w:rsidDel="00000000" w:rsidR="00000000" w:rsidRPr="00000000">
              <w:rPr>
                <w:sz w:val="28"/>
                <w:szCs w:val="28"/>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rPr>
                <w:sz w:val="26"/>
                <w:szCs w:val="26"/>
              </w:rPr>
            </w:pPr>
            <w:r w:rsidDel="00000000" w:rsidR="00000000" w:rsidRPr="00000000">
              <w:rPr>
                <w:sz w:val="26"/>
                <w:szCs w:val="26"/>
                <w:rtl w:val="0"/>
              </w:rPr>
              <w:t xml:space="preserve">User , 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jc w:val="center"/>
              <w:rPr>
                <w:sz w:val="28"/>
                <w:szCs w:val="28"/>
              </w:rPr>
            </w:pPr>
            <w:r w:rsidDel="00000000" w:rsidR="00000000" w:rsidRPr="00000000">
              <w:rPr>
                <w:sz w:val="28"/>
                <w:szCs w:val="28"/>
                <w:rtl w:val="0"/>
              </w:rPr>
              <w:t xml:space="preserve">Pre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rPr>
                <w:sz w:val="26"/>
                <w:szCs w:val="26"/>
              </w:rPr>
            </w:pPr>
            <w:r w:rsidDel="00000000" w:rsidR="00000000" w:rsidRPr="00000000">
              <w:rPr>
                <w:sz w:val="26"/>
                <w:szCs w:val="26"/>
                <w:rtl w:val="0"/>
              </w:rPr>
              <w:t xml:space="preserve">User is already registered user or a pre registered 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jc w:val="center"/>
              <w:rPr>
                <w:sz w:val="28"/>
                <w:szCs w:val="28"/>
              </w:rPr>
            </w:pPr>
            <w:r w:rsidDel="00000000" w:rsidR="00000000" w:rsidRPr="00000000">
              <w:rPr>
                <w:sz w:val="28"/>
                <w:szCs w:val="28"/>
                <w:rtl w:val="0"/>
              </w:rPr>
              <w:t xml:space="preserve">Post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rPr>
                <w:sz w:val="26"/>
                <w:szCs w:val="26"/>
              </w:rPr>
            </w:pPr>
            <w:r w:rsidDel="00000000" w:rsidR="00000000" w:rsidRPr="00000000">
              <w:rPr>
                <w:sz w:val="26"/>
                <w:szCs w:val="26"/>
                <w:rtl w:val="0"/>
              </w:rPr>
              <w:t xml:space="preserve">User can change information related to their profile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jc w:val="center"/>
              <w:rPr>
                <w:sz w:val="28"/>
                <w:szCs w:val="28"/>
              </w:rPr>
            </w:pPr>
            <w:r w:rsidDel="00000000" w:rsidR="00000000" w:rsidRPr="00000000">
              <w:rPr>
                <w:sz w:val="28"/>
                <w:szCs w:val="28"/>
                <w:rtl w:val="0"/>
              </w:rPr>
              <w:t xml:space="preserve">Main Success Scenarios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rPr>
                <w:sz w:val="26"/>
                <w:szCs w:val="26"/>
              </w:rPr>
            </w:pPr>
            <w:r w:rsidDel="00000000" w:rsidR="00000000" w:rsidRPr="00000000">
              <w:rPr>
                <w:sz w:val="26"/>
                <w:szCs w:val="26"/>
                <w:rtl w:val="0"/>
              </w:rPr>
              <w:t xml:space="preserve">1)This use case begins when the user or  admin opens the managed account page of  find match.com .</w:t>
            </w:r>
          </w:p>
          <w:p w:rsidR="00000000" w:rsidDel="00000000" w:rsidP="00000000" w:rsidRDefault="00000000" w:rsidRPr="00000000" w14:paraId="00000226">
            <w:pPr>
              <w:widowControl w:val="0"/>
              <w:spacing w:line="240" w:lineRule="auto"/>
              <w:rPr>
                <w:sz w:val="26"/>
                <w:szCs w:val="26"/>
              </w:rPr>
            </w:pPr>
            <w:r w:rsidDel="00000000" w:rsidR="00000000" w:rsidRPr="00000000">
              <w:rPr>
                <w:sz w:val="26"/>
                <w:szCs w:val="26"/>
                <w:rtl w:val="0"/>
              </w:rPr>
              <w:t xml:space="preserve">2)The customer as well as the admin click on the manage  account page to navigate to the edit details button.</w:t>
            </w:r>
          </w:p>
          <w:p w:rsidR="00000000" w:rsidDel="00000000" w:rsidP="00000000" w:rsidRDefault="00000000" w:rsidRPr="00000000" w14:paraId="00000227">
            <w:pPr>
              <w:widowControl w:val="0"/>
              <w:spacing w:line="240" w:lineRule="auto"/>
              <w:rPr>
                <w:sz w:val="26"/>
                <w:szCs w:val="26"/>
              </w:rPr>
            </w:pPr>
            <w:r w:rsidDel="00000000" w:rsidR="00000000" w:rsidRPr="00000000">
              <w:rPr>
                <w:sz w:val="26"/>
                <w:szCs w:val="26"/>
                <w:rtl w:val="0"/>
              </w:rPr>
              <w:t xml:space="preserve">3)These customers new information will be reflected to the profile page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jc w:val="center"/>
              <w:rPr>
                <w:sz w:val="28"/>
                <w:szCs w:val="28"/>
              </w:rPr>
            </w:pPr>
            <w:r w:rsidDel="00000000" w:rsidR="00000000" w:rsidRPr="00000000">
              <w:rPr>
                <w:sz w:val="28"/>
                <w:szCs w:val="28"/>
                <w:rtl w:val="0"/>
              </w:rPr>
              <w:t xml:space="preserve">Alternatives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rPr>
                <w:sz w:val="26"/>
                <w:szCs w:val="26"/>
              </w:rPr>
            </w:pPr>
            <w:r w:rsidDel="00000000" w:rsidR="00000000" w:rsidRPr="00000000">
              <w:rPr>
                <w:sz w:val="26"/>
                <w:szCs w:val="26"/>
                <w:rtl w:val="0"/>
              </w:rPr>
              <w:t xml:space="preserve">For user admin can update the details using admin rights. </w:t>
            </w:r>
          </w:p>
        </w:tc>
      </w:tr>
      <w:tr>
        <w:trPr>
          <w:cantSplit w:val="0"/>
          <w:trHeight w:val="576.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jc w:val="center"/>
              <w:rPr>
                <w:sz w:val="28"/>
                <w:szCs w:val="28"/>
              </w:rPr>
            </w:pPr>
            <w:r w:rsidDel="00000000" w:rsidR="00000000" w:rsidRPr="00000000">
              <w:rPr>
                <w:sz w:val="28"/>
                <w:szCs w:val="28"/>
                <w:rtl w:val="0"/>
              </w:rPr>
              <w:t xml:space="preserve">Special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rPr/>
            </w:pPr>
            <w:r w:rsidDel="00000000" w:rsidR="00000000" w:rsidRPr="00000000">
              <w:rPr>
                <w:rtl w:val="0"/>
              </w:rPr>
              <w:t xml:space="preserve">N/A</w:t>
            </w:r>
          </w:p>
        </w:tc>
      </w:tr>
    </w:tbl>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b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b w:val="1"/>
          <w:sz w:val="36"/>
          <w:szCs w:val="36"/>
          <w:u w:val="single"/>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20"/>
        <w:gridCol w:w="6540"/>
        <w:tblGridChange w:id="0">
          <w:tblGrid>
            <w:gridCol w:w="2820"/>
            <w:gridCol w:w="65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jc w:val="center"/>
              <w:rPr>
                <w:b w:val="1"/>
                <w:sz w:val="32"/>
                <w:szCs w:val="32"/>
              </w:rPr>
            </w:pPr>
            <w:r w:rsidDel="00000000" w:rsidR="00000000" w:rsidRPr="00000000">
              <w:rPr>
                <w:b w:val="1"/>
                <w:sz w:val="32"/>
                <w:szCs w:val="32"/>
                <w:rtl w:val="0"/>
              </w:rPr>
              <w:t xml:space="preserve">Use Case Selection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jc w:val="center"/>
              <w:rPr>
                <w:b w:val="1"/>
                <w:sz w:val="32"/>
                <w:szCs w:val="32"/>
              </w:rPr>
            </w:pPr>
            <w:r w:rsidDel="00000000" w:rsidR="00000000" w:rsidRPr="00000000">
              <w:rPr>
                <w:b w:val="1"/>
                <w:sz w:val="32"/>
                <w:szCs w:val="32"/>
                <w:rtl w:val="0"/>
              </w:rPr>
              <w:t xml:space="preserve">Comment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jc w:val="center"/>
              <w:rPr>
                <w:sz w:val="28"/>
                <w:szCs w:val="28"/>
              </w:rPr>
            </w:pPr>
            <w:r w:rsidDel="00000000" w:rsidR="00000000" w:rsidRPr="00000000">
              <w:rPr>
                <w:sz w:val="28"/>
                <w:szCs w:val="28"/>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rPr>
                <w:sz w:val="26"/>
                <w:szCs w:val="26"/>
              </w:rPr>
            </w:pPr>
            <w:r w:rsidDel="00000000" w:rsidR="00000000" w:rsidRPr="00000000">
              <w:rPr>
                <w:sz w:val="26"/>
                <w:szCs w:val="26"/>
                <w:rtl w:val="0"/>
              </w:rPr>
              <w:t xml:space="preserve">UC3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jc w:val="center"/>
              <w:rPr>
                <w:sz w:val="28"/>
                <w:szCs w:val="28"/>
              </w:rPr>
            </w:pPr>
            <w:r w:rsidDel="00000000" w:rsidR="00000000" w:rsidRPr="00000000">
              <w:rPr>
                <w:sz w:val="28"/>
                <w:szCs w:val="28"/>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rPr>
                <w:sz w:val="26"/>
                <w:szCs w:val="26"/>
              </w:rPr>
            </w:pPr>
            <w:r w:rsidDel="00000000" w:rsidR="00000000" w:rsidRPr="00000000">
              <w:rPr>
                <w:sz w:val="26"/>
                <w:szCs w:val="26"/>
                <w:rtl w:val="0"/>
              </w:rPr>
              <w:t xml:space="preserve">Manage Profile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jc w:val="center"/>
              <w:rPr>
                <w:sz w:val="28"/>
                <w:szCs w:val="28"/>
              </w:rPr>
            </w:pPr>
            <w:r w:rsidDel="00000000" w:rsidR="00000000" w:rsidRPr="00000000">
              <w:rPr>
                <w:sz w:val="28"/>
                <w:szCs w:val="28"/>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rPr>
                <w:sz w:val="26"/>
                <w:szCs w:val="26"/>
              </w:rPr>
            </w:pPr>
            <w:r w:rsidDel="00000000" w:rsidR="00000000" w:rsidRPr="00000000">
              <w:rPr>
                <w:sz w:val="26"/>
                <w:szCs w:val="26"/>
                <w:rtl w:val="0"/>
              </w:rPr>
              <w:t xml:space="preserve">Admin/User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jc w:val="center"/>
              <w:rPr>
                <w:sz w:val="28"/>
                <w:szCs w:val="28"/>
              </w:rPr>
            </w:pPr>
            <w:r w:rsidDel="00000000" w:rsidR="00000000" w:rsidRPr="00000000">
              <w:rPr>
                <w:sz w:val="28"/>
                <w:szCs w:val="28"/>
                <w:rtl w:val="0"/>
              </w:rPr>
              <w:t xml:space="preserve">Pre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rPr>
                <w:sz w:val="26"/>
                <w:szCs w:val="26"/>
              </w:rPr>
            </w:pPr>
            <w:r w:rsidDel="00000000" w:rsidR="00000000" w:rsidRPr="00000000">
              <w:rPr>
                <w:sz w:val="26"/>
                <w:szCs w:val="26"/>
                <w:rtl w:val="0"/>
              </w:rPr>
              <w:t xml:space="preserve">Admin/User must be login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jc w:val="center"/>
              <w:rPr>
                <w:sz w:val="28"/>
                <w:szCs w:val="28"/>
              </w:rPr>
            </w:pPr>
            <w:r w:rsidDel="00000000" w:rsidR="00000000" w:rsidRPr="00000000">
              <w:rPr>
                <w:sz w:val="28"/>
                <w:szCs w:val="28"/>
                <w:rtl w:val="0"/>
              </w:rPr>
              <w:t xml:space="preserve">Post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rPr>
                <w:sz w:val="26"/>
                <w:szCs w:val="26"/>
              </w:rPr>
            </w:pPr>
            <w:r w:rsidDel="00000000" w:rsidR="00000000" w:rsidRPr="00000000">
              <w:rPr>
                <w:sz w:val="26"/>
                <w:szCs w:val="26"/>
                <w:rtl w:val="0"/>
              </w:rPr>
              <w:t xml:space="preserve">Admin/User can add and remove auspices user on website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jc w:val="center"/>
              <w:rPr>
                <w:sz w:val="28"/>
                <w:szCs w:val="28"/>
              </w:rPr>
            </w:pPr>
            <w:r w:rsidDel="00000000" w:rsidR="00000000" w:rsidRPr="00000000">
              <w:rPr>
                <w:sz w:val="28"/>
                <w:szCs w:val="28"/>
                <w:rtl w:val="0"/>
              </w:rPr>
              <w:t xml:space="preserve">Main Success Scenarios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rPr>
                <w:sz w:val="26"/>
                <w:szCs w:val="26"/>
              </w:rPr>
            </w:pPr>
            <w:r w:rsidDel="00000000" w:rsidR="00000000" w:rsidRPr="00000000">
              <w:rPr>
                <w:sz w:val="26"/>
                <w:szCs w:val="26"/>
                <w:rtl w:val="0"/>
              </w:rPr>
              <w:t xml:space="preserve">1)This use case begins when the  admin/User opens the managed  profile page of  find match.com .</w:t>
            </w:r>
          </w:p>
          <w:p w:rsidR="00000000" w:rsidDel="00000000" w:rsidP="00000000" w:rsidRDefault="00000000" w:rsidRPr="00000000" w14:paraId="0000023F">
            <w:pPr>
              <w:widowControl w:val="0"/>
              <w:spacing w:line="240" w:lineRule="auto"/>
              <w:rPr>
                <w:sz w:val="26"/>
                <w:szCs w:val="26"/>
              </w:rPr>
            </w:pPr>
            <w:r w:rsidDel="00000000" w:rsidR="00000000" w:rsidRPr="00000000">
              <w:rPr>
                <w:sz w:val="26"/>
                <w:szCs w:val="26"/>
                <w:rtl w:val="0"/>
              </w:rPr>
              <w:t xml:space="preserve">2)Admin/User  clicks on the managed profile and navigates to the edit  button.</w:t>
            </w:r>
          </w:p>
          <w:p w:rsidR="00000000" w:rsidDel="00000000" w:rsidP="00000000" w:rsidRDefault="00000000" w:rsidRPr="00000000" w14:paraId="00000240">
            <w:pPr>
              <w:widowControl w:val="0"/>
              <w:spacing w:line="240" w:lineRule="auto"/>
              <w:rPr>
                <w:sz w:val="26"/>
                <w:szCs w:val="26"/>
              </w:rPr>
            </w:pPr>
            <w:r w:rsidDel="00000000" w:rsidR="00000000" w:rsidRPr="00000000">
              <w:rPr>
                <w:sz w:val="26"/>
                <w:szCs w:val="26"/>
                <w:rtl w:val="0"/>
              </w:rPr>
              <w:t xml:space="preserve">3)Admin/User  can change the details  like edit ,update  on the page of the website .</w:t>
            </w:r>
          </w:p>
          <w:p w:rsidR="00000000" w:rsidDel="00000000" w:rsidP="00000000" w:rsidRDefault="00000000" w:rsidRPr="00000000" w14:paraId="00000241">
            <w:pPr>
              <w:widowControl w:val="0"/>
              <w:spacing w:line="240" w:lineRule="auto"/>
              <w:rPr>
                <w:sz w:val="26"/>
                <w:szCs w:val="26"/>
              </w:rPr>
            </w:pPr>
            <w:r w:rsidDel="00000000" w:rsidR="00000000" w:rsidRPr="00000000">
              <w:rPr>
                <w:sz w:val="26"/>
                <w:szCs w:val="26"/>
                <w:rtl w:val="0"/>
              </w:rPr>
              <w:t xml:space="preserve">4)Admin/User  can upload  the photo  like edit ,update  on the page of the website .</w:t>
            </w:r>
          </w:p>
          <w:p w:rsidR="00000000" w:rsidDel="00000000" w:rsidP="00000000" w:rsidRDefault="00000000" w:rsidRPr="00000000" w14:paraId="00000242">
            <w:pPr>
              <w:widowControl w:val="0"/>
              <w:spacing w:line="240" w:lineRule="auto"/>
              <w:rPr>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jc w:val="center"/>
              <w:rPr>
                <w:sz w:val="28"/>
                <w:szCs w:val="28"/>
              </w:rPr>
            </w:pPr>
            <w:r w:rsidDel="00000000" w:rsidR="00000000" w:rsidRPr="00000000">
              <w:rPr>
                <w:sz w:val="28"/>
                <w:szCs w:val="28"/>
                <w:rtl w:val="0"/>
              </w:rPr>
              <w:t xml:space="preserve">Alternatives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rPr>
                <w:sz w:val="26"/>
                <w:szCs w:val="26"/>
              </w:rPr>
            </w:pPr>
            <w:r w:rsidDel="00000000" w:rsidR="00000000" w:rsidRPr="00000000">
              <w:rPr>
                <w:sz w:val="26"/>
                <w:szCs w:val="26"/>
                <w:rtl w:val="0"/>
              </w:rPr>
              <w:t xml:space="preserve">N/A.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jc w:val="center"/>
              <w:rPr>
                <w:sz w:val="28"/>
                <w:szCs w:val="28"/>
              </w:rPr>
            </w:pPr>
            <w:r w:rsidDel="00000000" w:rsidR="00000000" w:rsidRPr="00000000">
              <w:rPr>
                <w:sz w:val="28"/>
                <w:szCs w:val="28"/>
                <w:rtl w:val="0"/>
              </w:rPr>
              <w:t xml:space="preserve">Special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rPr>
                <w:sz w:val="26"/>
                <w:szCs w:val="26"/>
              </w:rPr>
            </w:pPr>
            <w:r w:rsidDel="00000000" w:rsidR="00000000" w:rsidRPr="00000000">
              <w:rPr>
                <w:sz w:val="26"/>
                <w:szCs w:val="26"/>
                <w:rtl w:val="0"/>
              </w:rPr>
              <w:t xml:space="preserve">N/A</w:t>
            </w:r>
          </w:p>
        </w:tc>
      </w:tr>
    </w:tbl>
    <w:p w:rsidR="00000000" w:rsidDel="00000000" w:rsidP="00000000" w:rsidRDefault="00000000" w:rsidRPr="00000000" w14:paraId="00000247">
      <w:pPr>
        <w:rPr>
          <w:b w:val="1"/>
          <w:sz w:val="36"/>
          <w:szCs w:val="36"/>
          <w:u w:val="single"/>
        </w:rPr>
      </w:pPr>
      <w:r w:rsidDel="00000000" w:rsidR="00000000" w:rsidRPr="00000000">
        <w:rPr>
          <w:rtl w:val="0"/>
        </w:rPr>
      </w:r>
    </w:p>
    <w:p w:rsidR="00000000" w:rsidDel="00000000" w:rsidP="00000000" w:rsidRDefault="00000000" w:rsidRPr="00000000" w14:paraId="00000248">
      <w:pPr>
        <w:rPr>
          <w:b w:val="1"/>
          <w:sz w:val="36"/>
          <w:szCs w:val="36"/>
          <w:u w:val="single"/>
        </w:rPr>
      </w:pPr>
      <w:r w:rsidDel="00000000" w:rsidR="00000000" w:rsidRPr="00000000">
        <w:rPr>
          <w:rtl w:val="0"/>
        </w:rPr>
      </w:r>
    </w:p>
    <w:p w:rsidR="00000000" w:rsidDel="00000000" w:rsidP="00000000" w:rsidRDefault="00000000" w:rsidRPr="00000000" w14:paraId="00000249">
      <w:pPr>
        <w:rPr>
          <w:b w:val="1"/>
          <w:sz w:val="36"/>
          <w:szCs w:val="36"/>
          <w:u w:val="single"/>
        </w:rPr>
      </w:pPr>
      <w:r w:rsidDel="00000000" w:rsidR="00000000" w:rsidRPr="00000000">
        <w:rPr>
          <w:rtl w:val="0"/>
        </w:rPr>
      </w:r>
    </w:p>
    <w:p w:rsidR="00000000" w:rsidDel="00000000" w:rsidP="00000000" w:rsidRDefault="00000000" w:rsidRPr="00000000" w14:paraId="0000024A">
      <w:pPr>
        <w:rPr>
          <w:b w:val="1"/>
          <w:sz w:val="36"/>
          <w:szCs w:val="36"/>
          <w:u w:val="single"/>
        </w:rPr>
      </w:pPr>
      <w:r w:rsidDel="00000000" w:rsidR="00000000" w:rsidRPr="00000000">
        <w:rPr>
          <w:rtl w:val="0"/>
        </w:rPr>
      </w:r>
    </w:p>
    <w:p w:rsidR="00000000" w:rsidDel="00000000" w:rsidP="00000000" w:rsidRDefault="00000000" w:rsidRPr="00000000" w14:paraId="0000024B">
      <w:pPr>
        <w:rPr>
          <w:b w:val="1"/>
          <w:sz w:val="36"/>
          <w:szCs w:val="36"/>
          <w:u w:val="single"/>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20"/>
        <w:gridCol w:w="6540"/>
        <w:tblGridChange w:id="0">
          <w:tblGrid>
            <w:gridCol w:w="2820"/>
            <w:gridCol w:w="65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jc w:val="center"/>
              <w:rPr>
                <w:b w:val="1"/>
                <w:sz w:val="32"/>
                <w:szCs w:val="32"/>
              </w:rPr>
            </w:pPr>
            <w:r w:rsidDel="00000000" w:rsidR="00000000" w:rsidRPr="00000000">
              <w:rPr>
                <w:b w:val="1"/>
                <w:sz w:val="32"/>
                <w:szCs w:val="32"/>
                <w:rtl w:val="0"/>
              </w:rPr>
              <w:t xml:space="preserve">Use Case Selection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jc w:val="center"/>
              <w:rPr>
                <w:b w:val="1"/>
                <w:sz w:val="32"/>
                <w:szCs w:val="32"/>
              </w:rPr>
            </w:pPr>
            <w:r w:rsidDel="00000000" w:rsidR="00000000" w:rsidRPr="00000000">
              <w:rPr>
                <w:b w:val="1"/>
                <w:sz w:val="32"/>
                <w:szCs w:val="32"/>
                <w:rtl w:val="0"/>
              </w:rPr>
              <w:t xml:space="preserve">Comment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jc w:val="center"/>
              <w:rPr>
                <w:sz w:val="28"/>
                <w:szCs w:val="28"/>
              </w:rPr>
            </w:pPr>
            <w:r w:rsidDel="00000000" w:rsidR="00000000" w:rsidRPr="00000000">
              <w:rPr>
                <w:sz w:val="28"/>
                <w:szCs w:val="28"/>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rPr>
                <w:sz w:val="26"/>
                <w:szCs w:val="26"/>
              </w:rPr>
            </w:pPr>
            <w:r w:rsidDel="00000000" w:rsidR="00000000" w:rsidRPr="00000000">
              <w:rPr>
                <w:sz w:val="26"/>
                <w:szCs w:val="26"/>
                <w:rtl w:val="0"/>
              </w:rPr>
              <w:t xml:space="preserve">UC4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jc w:val="center"/>
              <w:rPr>
                <w:sz w:val="28"/>
                <w:szCs w:val="28"/>
              </w:rPr>
            </w:pPr>
            <w:r w:rsidDel="00000000" w:rsidR="00000000" w:rsidRPr="00000000">
              <w:rPr>
                <w:sz w:val="28"/>
                <w:szCs w:val="28"/>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rPr>
                <w:sz w:val="26"/>
                <w:szCs w:val="26"/>
              </w:rPr>
            </w:pPr>
            <w:r w:rsidDel="00000000" w:rsidR="00000000" w:rsidRPr="00000000">
              <w:rPr>
                <w:sz w:val="26"/>
                <w:szCs w:val="26"/>
                <w:rtl w:val="0"/>
              </w:rPr>
              <w:t xml:space="preserve">Manage Users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jc w:val="center"/>
              <w:rPr>
                <w:sz w:val="28"/>
                <w:szCs w:val="28"/>
              </w:rPr>
            </w:pPr>
            <w:r w:rsidDel="00000000" w:rsidR="00000000" w:rsidRPr="00000000">
              <w:rPr>
                <w:sz w:val="28"/>
                <w:szCs w:val="28"/>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rPr>
                <w:sz w:val="26"/>
                <w:szCs w:val="26"/>
              </w:rPr>
            </w:pPr>
            <w:r w:rsidDel="00000000" w:rsidR="00000000" w:rsidRPr="00000000">
              <w:rPr>
                <w:sz w:val="26"/>
                <w:szCs w:val="26"/>
                <w:rtl w:val="0"/>
              </w:rPr>
              <w:t xml:space="preserve">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jc w:val="center"/>
              <w:rPr>
                <w:sz w:val="28"/>
                <w:szCs w:val="28"/>
              </w:rPr>
            </w:pPr>
            <w:r w:rsidDel="00000000" w:rsidR="00000000" w:rsidRPr="00000000">
              <w:rPr>
                <w:sz w:val="28"/>
                <w:szCs w:val="28"/>
                <w:rtl w:val="0"/>
              </w:rPr>
              <w:t xml:space="preserve">Pre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40" w:lineRule="auto"/>
              <w:rPr>
                <w:sz w:val="26"/>
                <w:szCs w:val="26"/>
              </w:rPr>
            </w:pPr>
            <w:r w:rsidDel="00000000" w:rsidR="00000000" w:rsidRPr="00000000">
              <w:rPr>
                <w:sz w:val="26"/>
                <w:szCs w:val="26"/>
                <w:rtl w:val="0"/>
              </w:rPr>
              <w:t xml:space="preserve">Admin must be login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40" w:lineRule="auto"/>
              <w:jc w:val="center"/>
              <w:rPr>
                <w:sz w:val="28"/>
                <w:szCs w:val="28"/>
              </w:rPr>
            </w:pPr>
            <w:r w:rsidDel="00000000" w:rsidR="00000000" w:rsidRPr="00000000">
              <w:rPr>
                <w:sz w:val="28"/>
                <w:szCs w:val="28"/>
                <w:rtl w:val="0"/>
              </w:rPr>
              <w:t xml:space="preserve">Post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40" w:lineRule="auto"/>
              <w:rPr>
                <w:sz w:val="26"/>
                <w:szCs w:val="26"/>
              </w:rPr>
            </w:pPr>
            <w:r w:rsidDel="00000000" w:rsidR="00000000" w:rsidRPr="00000000">
              <w:rPr>
                <w:sz w:val="26"/>
                <w:szCs w:val="26"/>
                <w:rtl w:val="0"/>
              </w:rPr>
              <w:t xml:space="preserve">Admin can manage Users in website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40" w:lineRule="auto"/>
              <w:jc w:val="center"/>
              <w:rPr>
                <w:sz w:val="28"/>
                <w:szCs w:val="28"/>
              </w:rPr>
            </w:pPr>
            <w:r w:rsidDel="00000000" w:rsidR="00000000" w:rsidRPr="00000000">
              <w:rPr>
                <w:sz w:val="28"/>
                <w:szCs w:val="28"/>
                <w:rtl w:val="0"/>
              </w:rPr>
              <w:t xml:space="preserve">Main Success Scenarios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numPr>
                <w:ilvl w:val="0"/>
                <w:numId w:val="2"/>
              </w:numPr>
              <w:spacing w:line="240" w:lineRule="auto"/>
              <w:ind w:left="720" w:hanging="360"/>
              <w:rPr>
                <w:sz w:val="26"/>
                <w:szCs w:val="26"/>
              </w:rPr>
            </w:pPr>
            <w:r w:rsidDel="00000000" w:rsidR="00000000" w:rsidRPr="00000000">
              <w:rPr>
                <w:sz w:val="26"/>
                <w:szCs w:val="26"/>
                <w:rtl w:val="0"/>
              </w:rPr>
              <w:t xml:space="preserve">The admin logs in to the page.</w:t>
            </w:r>
          </w:p>
          <w:p w:rsidR="00000000" w:rsidDel="00000000" w:rsidP="00000000" w:rsidRDefault="00000000" w:rsidRPr="00000000" w14:paraId="0000025B">
            <w:pPr>
              <w:widowControl w:val="0"/>
              <w:numPr>
                <w:ilvl w:val="0"/>
                <w:numId w:val="2"/>
              </w:numPr>
              <w:spacing w:line="240" w:lineRule="auto"/>
              <w:ind w:left="720" w:hanging="360"/>
              <w:rPr>
                <w:sz w:val="26"/>
                <w:szCs w:val="26"/>
              </w:rPr>
            </w:pPr>
            <w:r w:rsidDel="00000000" w:rsidR="00000000" w:rsidRPr="00000000">
              <w:rPr>
                <w:sz w:val="26"/>
                <w:szCs w:val="26"/>
                <w:rtl w:val="0"/>
              </w:rPr>
              <w:t xml:space="preserve">The admin lands on the admin panel. </w:t>
            </w:r>
          </w:p>
          <w:p w:rsidR="00000000" w:rsidDel="00000000" w:rsidP="00000000" w:rsidRDefault="00000000" w:rsidRPr="00000000" w14:paraId="0000025C">
            <w:pPr>
              <w:widowControl w:val="0"/>
              <w:numPr>
                <w:ilvl w:val="0"/>
                <w:numId w:val="2"/>
              </w:numPr>
              <w:spacing w:line="240" w:lineRule="auto"/>
              <w:ind w:left="720" w:hanging="360"/>
              <w:rPr>
                <w:sz w:val="26"/>
                <w:szCs w:val="26"/>
              </w:rPr>
            </w:pPr>
            <w:r w:rsidDel="00000000" w:rsidR="00000000" w:rsidRPr="00000000">
              <w:rPr>
                <w:sz w:val="26"/>
                <w:szCs w:val="26"/>
                <w:rtl w:val="0"/>
              </w:rPr>
              <w:t xml:space="preserve">The admin clicks on the check user details on the admin panel.</w:t>
            </w:r>
          </w:p>
          <w:p w:rsidR="00000000" w:rsidDel="00000000" w:rsidP="00000000" w:rsidRDefault="00000000" w:rsidRPr="00000000" w14:paraId="0000025D">
            <w:pPr>
              <w:widowControl w:val="0"/>
              <w:numPr>
                <w:ilvl w:val="0"/>
                <w:numId w:val="2"/>
              </w:numPr>
              <w:spacing w:line="240" w:lineRule="auto"/>
              <w:ind w:left="720" w:hanging="360"/>
              <w:rPr>
                <w:sz w:val="26"/>
                <w:szCs w:val="26"/>
              </w:rPr>
            </w:pPr>
            <w:r w:rsidDel="00000000" w:rsidR="00000000" w:rsidRPr="00000000">
              <w:rPr>
                <w:sz w:val="26"/>
                <w:szCs w:val="26"/>
                <w:rtl w:val="0"/>
              </w:rPr>
              <w:t xml:space="preserve">The admin  edits the rights of the user.</w:t>
            </w:r>
          </w:p>
          <w:p w:rsidR="00000000" w:rsidDel="00000000" w:rsidP="00000000" w:rsidRDefault="00000000" w:rsidRPr="00000000" w14:paraId="0000025E">
            <w:pPr>
              <w:widowControl w:val="0"/>
              <w:numPr>
                <w:ilvl w:val="0"/>
                <w:numId w:val="2"/>
              </w:numPr>
              <w:spacing w:line="240" w:lineRule="auto"/>
              <w:ind w:left="720" w:hanging="360"/>
              <w:rPr>
                <w:sz w:val="26"/>
                <w:szCs w:val="26"/>
              </w:rPr>
            </w:pPr>
            <w:r w:rsidDel="00000000" w:rsidR="00000000" w:rsidRPr="00000000">
              <w:rPr>
                <w:sz w:val="26"/>
                <w:szCs w:val="26"/>
                <w:rtl w:val="0"/>
              </w:rPr>
              <w:t xml:space="preserve">The admin removes i.e., blocks a 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line="240" w:lineRule="auto"/>
              <w:jc w:val="center"/>
              <w:rPr>
                <w:sz w:val="28"/>
                <w:szCs w:val="28"/>
              </w:rPr>
            </w:pPr>
            <w:r w:rsidDel="00000000" w:rsidR="00000000" w:rsidRPr="00000000">
              <w:rPr>
                <w:sz w:val="28"/>
                <w:szCs w:val="28"/>
                <w:rtl w:val="0"/>
              </w:rPr>
              <w:t xml:space="preserve">Alternatives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40" w:lineRule="auto"/>
              <w:rPr>
                <w:sz w:val="26"/>
                <w:szCs w:val="26"/>
              </w:rPr>
            </w:pPr>
            <w:r w:rsidDel="00000000" w:rsidR="00000000" w:rsidRPr="00000000">
              <w:rPr>
                <w:sz w:val="26"/>
                <w:szCs w:val="26"/>
                <w:rtl w:val="0"/>
              </w:rPr>
              <w:t xml:space="preserve">No Alternatives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240" w:lineRule="auto"/>
              <w:jc w:val="center"/>
              <w:rPr>
                <w:sz w:val="28"/>
                <w:szCs w:val="28"/>
              </w:rPr>
            </w:pPr>
            <w:r w:rsidDel="00000000" w:rsidR="00000000" w:rsidRPr="00000000">
              <w:rPr>
                <w:sz w:val="28"/>
                <w:szCs w:val="28"/>
                <w:rtl w:val="0"/>
              </w:rPr>
              <w:t xml:space="preserve">Special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40" w:lineRule="auto"/>
              <w:rPr/>
            </w:pPr>
            <w:r w:rsidDel="00000000" w:rsidR="00000000" w:rsidRPr="00000000">
              <w:rPr>
                <w:rtl w:val="0"/>
              </w:rPr>
            </w:r>
          </w:p>
        </w:tc>
      </w:tr>
    </w:tbl>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20"/>
        <w:gridCol w:w="6540"/>
        <w:tblGridChange w:id="0">
          <w:tblGrid>
            <w:gridCol w:w="2820"/>
            <w:gridCol w:w="65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spacing w:line="240" w:lineRule="auto"/>
              <w:jc w:val="center"/>
              <w:rPr>
                <w:b w:val="1"/>
                <w:sz w:val="32"/>
                <w:szCs w:val="32"/>
              </w:rPr>
            </w:pPr>
            <w:r w:rsidDel="00000000" w:rsidR="00000000" w:rsidRPr="00000000">
              <w:rPr>
                <w:b w:val="1"/>
                <w:sz w:val="32"/>
                <w:szCs w:val="32"/>
                <w:rtl w:val="0"/>
              </w:rPr>
              <w:t xml:space="preserve">Use Case Selection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line="240" w:lineRule="auto"/>
              <w:jc w:val="center"/>
              <w:rPr>
                <w:b w:val="1"/>
                <w:sz w:val="32"/>
                <w:szCs w:val="32"/>
              </w:rPr>
            </w:pPr>
            <w:r w:rsidDel="00000000" w:rsidR="00000000" w:rsidRPr="00000000">
              <w:rPr>
                <w:b w:val="1"/>
                <w:sz w:val="32"/>
                <w:szCs w:val="32"/>
                <w:rtl w:val="0"/>
              </w:rPr>
              <w:t xml:space="preserve">Comment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line="240" w:lineRule="auto"/>
              <w:jc w:val="center"/>
              <w:rPr>
                <w:sz w:val="28"/>
                <w:szCs w:val="28"/>
              </w:rPr>
            </w:pPr>
            <w:r w:rsidDel="00000000" w:rsidR="00000000" w:rsidRPr="00000000">
              <w:rPr>
                <w:sz w:val="28"/>
                <w:szCs w:val="28"/>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line="240" w:lineRule="auto"/>
              <w:rPr>
                <w:sz w:val="26"/>
                <w:szCs w:val="26"/>
              </w:rPr>
            </w:pPr>
            <w:r w:rsidDel="00000000" w:rsidR="00000000" w:rsidRPr="00000000">
              <w:rPr>
                <w:sz w:val="26"/>
                <w:szCs w:val="26"/>
                <w:rtl w:val="0"/>
              </w:rPr>
              <w:t xml:space="preserve">UC4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pacing w:line="240" w:lineRule="auto"/>
              <w:jc w:val="center"/>
              <w:rPr>
                <w:sz w:val="28"/>
                <w:szCs w:val="28"/>
              </w:rPr>
            </w:pPr>
            <w:r w:rsidDel="00000000" w:rsidR="00000000" w:rsidRPr="00000000">
              <w:rPr>
                <w:sz w:val="28"/>
                <w:szCs w:val="28"/>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line="240" w:lineRule="auto"/>
              <w:rPr>
                <w:sz w:val="26"/>
                <w:szCs w:val="26"/>
              </w:rPr>
            </w:pPr>
            <w:r w:rsidDel="00000000" w:rsidR="00000000" w:rsidRPr="00000000">
              <w:rPr>
                <w:sz w:val="26"/>
                <w:szCs w:val="26"/>
                <w:rtl w:val="0"/>
              </w:rPr>
              <w:t xml:space="preserve">Find Match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pacing w:line="240" w:lineRule="auto"/>
              <w:jc w:val="center"/>
              <w:rPr>
                <w:sz w:val="28"/>
                <w:szCs w:val="28"/>
              </w:rPr>
            </w:pPr>
            <w:r w:rsidDel="00000000" w:rsidR="00000000" w:rsidRPr="00000000">
              <w:rPr>
                <w:sz w:val="28"/>
                <w:szCs w:val="28"/>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line="240" w:lineRule="auto"/>
              <w:rPr>
                <w:sz w:val="26"/>
                <w:szCs w:val="26"/>
              </w:rPr>
            </w:pPr>
            <w:r w:rsidDel="00000000" w:rsidR="00000000" w:rsidRPr="00000000">
              <w:rPr>
                <w:sz w:val="26"/>
                <w:szCs w:val="26"/>
                <w:rtl w:val="0"/>
              </w:rPr>
              <w:t xml:space="preserve">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spacing w:line="240" w:lineRule="auto"/>
              <w:jc w:val="center"/>
              <w:rPr>
                <w:sz w:val="28"/>
                <w:szCs w:val="28"/>
              </w:rPr>
            </w:pPr>
            <w:r w:rsidDel="00000000" w:rsidR="00000000" w:rsidRPr="00000000">
              <w:rPr>
                <w:sz w:val="28"/>
                <w:szCs w:val="28"/>
                <w:rtl w:val="0"/>
              </w:rPr>
              <w:t xml:space="preserve">Pre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line="240" w:lineRule="auto"/>
              <w:rPr>
                <w:sz w:val="26"/>
                <w:szCs w:val="26"/>
              </w:rPr>
            </w:pPr>
            <w:r w:rsidDel="00000000" w:rsidR="00000000" w:rsidRPr="00000000">
              <w:rPr>
                <w:sz w:val="26"/>
                <w:szCs w:val="26"/>
                <w:rtl w:val="0"/>
              </w:rPr>
              <w:t xml:space="preserve">User must be login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spacing w:line="240" w:lineRule="auto"/>
              <w:jc w:val="center"/>
              <w:rPr>
                <w:sz w:val="28"/>
                <w:szCs w:val="28"/>
              </w:rPr>
            </w:pPr>
            <w:r w:rsidDel="00000000" w:rsidR="00000000" w:rsidRPr="00000000">
              <w:rPr>
                <w:sz w:val="28"/>
                <w:szCs w:val="28"/>
                <w:rtl w:val="0"/>
              </w:rPr>
              <w:t xml:space="preserve">Post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pacing w:line="240" w:lineRule="auto"/>
              <w:rPr>
                <w:sz w:val="26"/>
                <w:szCs w:val="26"/>
              </w:rPr>
            </w:pPr>
            <w:r w:rsidDel="00000000" w:rsidR="00000000" w:rsidRPr="00000000">
              <w:rPr>
                <w:sz w:val="26"/>
                <w:szCs w:val="26"/>
                <w:rtl w:val="0"/>
              </w:rPr>
              <w:t xml:space="preserve">User can manage Users in website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spacing w:line="240" w:lineRule="auto"/>
              <w:jc w:val="center"/>
              <w:rPr>
                <w:sz w:val="28"/>
                <w:szCs w:val="28"/>
              </w:rPr>
            </w:pPr>
            <w:r w:rsidDel="00000000" w:rsidR="00000000" w:rsidRPr="00000000">
              <w:rPr>
                <w:sz w:val="28"/>
                <w:szCs w:val="28"/>
                <w:rtl w:val="0"/>
              </w:rPr>
              <w:t xml:space="preserve">Main Success Scenarios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numPr>
                <w:ilvl w:val="0"/>
                <w:numId w:val="3"/>
              </w:numPr>
              <w:spacing w:line="240" w:lineRule="auto"/>
              <w:ind w:left="720" w:hanging="360"/>
              <w:rPr>
                <w:sz w:val="26"/>
                <w:szCs w:val="26"/>
                <w:u w:val="none"/>
              </w:rPr>
            </w:pPr>
            <w:r w:rsidDel="00000000" w:rsidR="00000000" w:rsidRPr="00000000">
              <w:rPr>
                <w:sz w:val="26"/>
                <w:szCs w:val="26"/>
                <w:rtl w:val="0"/>
              </w:rPr>
              <w:t xml:space="preserve">The user logs in to the page.</w:t>
            </w:r>
          </w:p>
          <w:p w:rsidR="00000000" w:rsidDel="00000000" w:rsidP="00000000" w:rsidRDefault="00000000" w:rsidRPr="00000000" w14:paraId="00000278">
            <w:pPr>
              <w:widowControl w:val="0"/>
              <w:numPr>
                <w:ilvl w:val="0"/>
                <w:numId w:val="3"/>
              </w:numPr>
              <w:spacing w:line="240" w:lineRule="auto"/>
              <w:ind w:left="720" w:hanging="360"/>
              <w:rPr>
                <w:sz w:val="26"/>
                <w:szCs w:val="26"/>
                <w:u w:val="none"/>
              </w:rPr>
            </w:pPr>
            <w:r w:rsidDel="00000000" w:rsidR="00000000" w:rsidRPr="00000000">
              <w:rPr>
                <w:sz w:val="26"/>
                <w:szCs w:val="26"/>
                <w:rtl w:val="0"/>
              </w:rPr>
              <w:t xml:space="preserve">The user lands on the find match page.</w:t>
            </w:r>
          </w:p>
          <w:p w:rsidR="00000000" w:rsidDel="00000000" w:rsidP="00000000" w:rsidRDefault="00000000" w:rsidRPr="00000000" w14:paraId="00000279">
            <w:pPr>
              <w:widowControl w:val="0"/>
              <w:numPr>
                <w:ilvl w:val="0"/>
                <w:numId w:val="3"/>
              </w:numPr>
              <w:spacing w:line="240" w:lineRule="auto"/>
              <w:ind w:left="720" w:hanging="360"/>
              <w:rPr>
                <w:sz w:val="26"/>
                <w:szCs w:val="26"/>
                <w:u w:val="none"/>
              </w:rPr>
            </w:pPr>
            <w:r w:rsidDel="00000000" w:rsidR="00000000" w:rsidRPr="00000000">
              <w:rPr>
                <w:sz w:val="26"/>
                <w:szCs w:val="26"/>
                <w:rtl w:val="0"/>
              </w:rPr>
              <w:t xml:space="preserve">The user clicks on the check user details on the page.</w:t>
            </w:r>
          </w:p>
          <w:p w:rsidR="00000000" w:rsidDel="00000000" w:rsidP="00000000" w:rsidRDefault="00000000" w:rsidRPr="00000000" w14:paraId="0000027A">
            <w:pPr>
              <w:widowControl w:val="0"/>
              <w:numPr>
                <w:ilvl w:val="0"/>
                <w:numId w:val="3"/>
              </w:numPr>
              <w:spacing w:line="240" w:lineRule="auto"/>
              <w:ind w:left="720" w:hanging="360"/>
              <w:rPr>
                <w:sz w:val="26"/>
                <w:szCs w:val="26"/>
                <w:u w:val="none"/>
              </w:rPr>
            </w:pPr>
            <w:r w:rsidDel="00000000" w:rsidR="00000000" w:rsidRPr="00000000">
              <w:rPr>
                <w:sz w:val="26"/>
                <w:szCs w:val="26"/>
                <w:rtl w:val="0"/>
              </w:rPr>
              <w:t xml:space="preserve">The user  is able to see the profile  of the different  user.</w:t>
            </w:r>
          </w:p>
          <w:p w:rsidR="00000000" w:rsidDel="00000000" w:rsidP="00000000" w:rsidRDefault="00000000" w:rsidRPr="00000000" w14:paraId="0000027B">
            <w:pPr>
              <w:widowControl w:val="0"/>
              <w:numPr>
                <w:ilvl w:val="0"/>
                <w:numId w:val="3"/>
              </w:numPr>
              <w:spacing w:line="240" w:lineRule="auto"/>
              <w:ind w:left="720" w:hanging="360"/>
              <w:rPr>
                <w:sz w:val="26"/>
                <w:szCs w:val="26"/>
                <w:u w:val="none"/>
              </w:rPr>
            </w:pPr>
            <w:r w:rsidDel="00000000" w:rsidR="00000000" w:rsidRPr="00000000">
              <w:rPr>
                <w:sz w:val="26"/>
                <w:szCs w:val="26"/>
                <w:rtl w:val="0"/>
              </w:rPr>
              <w:t xml:space="preserve">The user swipes left and right to show they like or not on other users' profiles.</w:t>
            </w:r>
          </w:p>
          <w:p w:rsidR="00000000" w:rsidDel="00000000" w:rsidP="00000000" w:rsidRDefault="00000000" w:rsidRPr="00000000" w14:paraId="0000027C">
            <w:pPr>
              <w:widowControl w:val="0"/>
              <w:numPr>
                <w:ilvl w:val="0"/>
                <w:numId w:val="3"/>
              </w:numPr>
              <w:spacing w:line="240" w:lineRule="auto"/>
              <w:ind w:left="720" w:hanging="360"/>
              <w:rPr>
                <w:sz w:val="26"/>
                <w:szCs w:val="26"/>
                <w:u w:val="none"/>
              </w:rPr>
            </w:pPr>
            <w:r w:rsidDel="00000000" w:rsidR="00000000" w:rsidRPr="00000000">
              <w:rPr>
                <w:sz w:val="26"/>
                <w:szCs w:val="26"/>
                <w:rtl w:val="0"/>
              </w:rPr>
              <w:t xml:space="preserve">The user can see how many people show interest on his/her profile.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line="240" w:lineRule="auto"/>
              <w:jc w:val="center"/>
              <w:rPr>
                <w:sz w:val="28"/>
                <w:szCs w:val="28"/>
              </w:rPr>
            </w:pPr>
            <w:r w:rsidDel="00000000" w:rsidR="00000000" w:rsidRPr="00000000">
              <w:rPr>
                <w:sz w:val="28"/>
                <w:szCs w:val="28"/>
                <w:rtl w:val="0"/>
              </w:rPr>
              <w:t xml:space="preserve">Alternatives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line="240" w:lineRule="auto"/>
              <w:rPr>
                <w:sz w:val="26"/>
                <w:szCs w:val="26"/>
              </w:rPr>
            </w:pPr>
            <w:r w:rsidDel="00000000" w:rsidR="00000000" w:rsidRPr="00000000">
              <w:rPr>
                <w:sz w:val="26"/>
                <w:szCs w:val="26"/>
                <w:rtl w:val="0"/>
              </w:rPr>
              <w:t xml:space="preserve">No Alternatives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line="240" w:lineRule="auto"/>
              <w:jc w:val="center"/>
              <w:rPr>
                <w:sz w:val="28"/>
                <w:szCs w:val="28"/>
              </w:rPr>
            </w:pPr>
            <w:r w:rsidDel="00000000" w:rsidR="00000000" w:rsidRPr="00000000">
              <w:rPr>
                <w:sz w:val="28"/>
                <w:szCs w:val="28"/>
                <w:rtl w:val="0"/>
              </w:rPr>
              <w:t xml:space="preserve">Special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line="240" w:lineRule="auto"/>
              <w:rPr/>
            </w:pPr>
            <w:r w:rsidDel="00000000" w:rsidR="00000000" w:rsidRPr="00000000">
              <w:rPr>
                <w:rtl w:val="0"/>
              </w:rPr>
              <w:t xml:space="preserve">N/A</w:t>
            </w:r>
          </w:p>
        </w:tc>
      </w:tr>
    </w:tbl>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pStyle w:val="Title"/>
        <w:rPr>
          <w:b w:val="1"/>
          <w:sz w:val="40"/>
          <w:szCs w:val="40"/>
          <w:u w:val="single"/>
        </w:rPr>
      </w:pPr>
      <w:bookmarkStart w:colFirst="0" w:colLast="0" w:name="_dh4ohipwrzol" w:id="31"/>
      <w:bookmarkEnd w:id="31"/>
      <w:r w:rsidDel="00000000" w:rsidR="00000000" w:rsidRPr="00000000">
        <w:rPr>
          <w:b w:val="1"/>
          <w:sz w:val="40"/>
          <w:szCs w:val="40"/>
          <w:u w:val="single"/>
          <w:rtl w:val="0"/>
        </w:rPr>
        <w:t xml:space="preserve">ACTIVITY DIAGRAM:</w:t>
      </w:r>
    </w:p>
    <w:p w:rsidR="00000000" w:rsidDel="00000000" w:rsidP="00000000" w:rsidRDefault="00000000" w:rsidRPr="00000000" w14:paraId="00000288">
      <w:pPr>
        <w:rPr/>
      </w:pPr>
      <w:r w:rsidDel="00000000" w:rsidR="00000000" w:rsidRPr="00000000">
        <w:rPr/>
        <w:drawing>
          <wp:inline distB="114300" distT="114300" distL="114300" distR="114300">
            <wp:extent cx="5731200" cy="5283200"/>
            <wp:effectExtent b="0" l="0" r="0" t="0"/>
            <wp:docPr id="24" name="image23.png"/>
            <a:graphic>
              <a:graphicData uri="http://schemas.openxmlformats.org/drawingml/2006/picture">
                <pic:pic>
                  <pic:nvPicPr>
                    <pic:cNvPr id="0" name="image23.png"/>
                    <pic:cNvPicPr preferRelativeResize="0"/>
                  </pic:nvPicPr>
                  <pic:blipFill>
                    <a:blip r:embed="rId30"/>
                    <a:srcRect b="0" l="0" r="0" t="0"/>
                    <a:stretch>
                      <a:fillRect/>
                    </a:stretch>
                  </pic:blipFill>
                  <pic:spPr>
                    <a:xfrm>
                      <a:off x="0" y="0"/>
                      <a:ext cx="5731200" cy="5283200"/>
                    </a:xfrm>
                    <a:prstGeom prst="rect"/>
                    <a:ln/>
                  </pic:spPr>
                </pic:pic>
              </a:graphicData>
            </a:graphic>
          </wp:inline>
        </w:drawing>
      </w:r>
      <w:r w:rsidDel="00000000" w:rsidR="00000000" w:rsidRPr="00000000">
        <w:rPr>
          <w:rtl w:val="0"/>
        </w:rPr>
      </w:r>
    </w:p>
    <w:p w:rsidR="00000000" w:rsidDel="00000000" w:rsidP="00000000" w:rsidRDefault="00000000" w:rsidRPr="00000000" w14:paraId="00000289">
      <w:pPr>
        <w:rPr>
          <w:b w:val="1"/>
          <w:sz w:val="40"/>
          <w:szCs w:val="40"/>
          <w:u w:val="single"/>
        </w:rPr>
      </w:pPr>
      <w:r w:rsidDel="00000000" w:rsidR="00000000" w:rsidRPr="00000000">
        <w:rPr>
          <w:rtl w:val="0"/>
        </w:rPr>
      </w:r>
    </w:p>
    <w:p w:rsidR="00000000" w:rsidDel="00000000" w:rsidP="00000000" w:rsidRDefault="00000000" w:rsidRPr="00000000" w14:paraId="0000028A">
      <w:pPr>
        <w:rPr>
          <w:b w:val="1"/>
          <w:sz w:val="40"/>
          <w:szCs w:val="40"/>
          <w:u w:val="single"/>
        </w:rPr>
      </w:pPr>
      <w:r w:rsidDel="00000000" w:rsidR="00000000" w:rsidRPr="00000000">
        <w:rPr>
          <w:rtl w:val="0"/>
        </w:rPr>
      </w:r>
    </w:p>
    <w:p w:rsidR="00000000" w:rsidDel="00000000" w:rsidP="00000000" w:rsidRDefault="00000000" w:rsidRPr="00000000" w14:paraId="0000028B">
      <w:pPr>
        <w:rPr>
          <w:b w:val="1"/>
          <w:sz w:val="40"/>
          <w:szCs w:val="40"/>
          <w:u w:val="single"/>
        </w:rPr>
      </w:pPr>
      <w:r w:rsidDel="00000000" w:rsidR="00000000" w:rsidRPr="00000000">
        <w:rPr>
          <w:rtl w:val="0"/>
        </w:rPr>
      </w:r>
    </w:p>
    <w:p w:rsidR="00000000" w:rsidDel="00000000" w:rsidP="00000000" w:rsidRDefault="00000000" w:rsidRPr="00000000" w14:paraId="0000028C">
      <w:pPr>
        <w:rPr>
          <w:b w:val="1"/>
          <w:sz w:val="40"/>
          <w:szCs w:val="40"/>
          <w:u w:val="single"/>
        </w:rPr>
      </w:pPr>
      <w:r w:rsidDel="00000000" w:rsidR="00000000" w:rsidRPr="00000000">
        <w:rPr>
          <w:rtl w:val="0"/>
        </w:rPr>
      </w:r>
    </w:p>
    <w:p w:rsidR="00000000" w:rsidDel="00000000" w:rsidP="00000000" w:rsidRDefault="00000000" w:rsidRPr="00000000" w14:paraId="0000028D">
      <w:pPr>
        <w:rPr>
          <w:b w:val="1"/>
          <w:sz w:val="40"/>
          <w:szCs w:val="40"/>
          <w:u w:val="single"/>
        </w:rPr>
      </w:pPr>
      <w:r w:rsidDel="00000000" w:rsidR="00000000" w:rsidRPr="00000000">
        <w:rPr>
          <w:rtl w:val="0"/>
        </w:rPr>
      </w:r>
    </w:p>
    <w:p w:rsidR="00000000" w:rsidDel="00000000" w:rsidP="00000000" w:rsidRDefault="00000000" w:rsidRPr="00000000" w14:paraId="0000028E">
      <w:pPr>
        <w:rPr>
          <w:b w:val="1"/>
          <w:sz w:val="40"/>
          <w:szCs w:val="40"/>
          <w:u w:val="single"/>
        </w:rPr>
      </w:pPr>
      <w:r w:rsidDel="00000000" w:rsidR="00000000" w:rsidRPr="00000000">
        <w:rPr>
          <w:rtl w:val="0"/>
        </w:rPr>
      </w:r>
    </w:p>
    <w:p w:rsidR="00000000" w:rsidDel="00000000" w:rsidP="00000000" w:rsidRDefault="00000000" w:rsidRPr="00000000" w14:paraId="0000028F">
      <w:pPr>
        <w:rPr>
          <w:b w:val="1"/>
          <w:sz w:val="40"/>
          <w:szCs w:val="40"/>
          <w:u w:val="single"/>
        </w:rPr>
      </w:pPr>
      <w:r w:rsidDel="00000000" w:rsidR="00000000" w:rsidRPr="00000000">
        <w:rPr>
          <w:rtl w:val="0"/>
        </w:rPr>
      </w:r>
    </w:p>
    <w:p w:rsidR="00000000" w:rsidDel="00000000" w:rsidP="00000000" w:rsidRDefault="00000000" w:rsidRPr="00000000" w14:paraId="00000290">
      <w:pPr>
        <w:rPr>
          <w:b w:val="1"/>
          <w:sz w:val="40"/>
          <w:szCs w:val="40"/>
          <w:u w:val="single"/>
        </w:rPr>
      </w:pPr>
      <w:r w:rsidDel="00000000" w:rsidR="00000000" w:rsidRPr="00000000">
        <w:rPr>
          <w:rtl w:val="0"/>
        </w:rPr>
      </w:r>
    </w:p>
    <w:p w:rsidR="00000000" w:rsidDel="00000000" w:rsidP="00000000" w:rsidRDefault="00000000" w:rsidRPr="00000000" w14:paraId="00000291">
      <w:pPr>
        <w:rPr>
          <w:b w:val="1"/>
          <w:sz w:val="40"/>
          <w:szCs w:val="40"/>
          <w:u w:val="single"/>
        </w:rPr>
      </w:pPr>
      <w:r w:rsidDel="00000000" w:rsidR="00000000" w:rsidRPr="00000000">
        <w:rPr>
          <w:rtl w:val="0"/>
        </w:rPr>
      </w:r>
    </w:p>
    <w:p w:rsidR="00000000" w:rsidDel="00000000" w:rsidP="00000000" w:rsidRDefault="00000000" w:rsidRPr="00000000" w14:paraId="00000292">
      <w:pPr>
        <w:rPr/>
      </w:pPr>
      <w:r w:rsidDel="00000000" w:rsidR="00000000" w:rsidRPr="00000000">
        <w:rPr>
          <w:b w:val="1"/>
          <w:sz w:val="40"/>
          <w:szCs w:val="40"/>
          <w:u w:val="single"/>
          <w:rtl w:val="0"/>
        </w:rPr>
        <w:t xml:space="preserve">SEQUENCE DIAGRAM:</w:t>
      </w:r>
      <w:r w:rsidDel="00000000" w:rsidR="00000000" w:rsidRPr="00000000">
        <w:rPr>
          <w:rtl w:val="0"/>
        </w:rPr>
      </w:r>
    </w:p>
    <w:p w:rsidR="00000000" w:rsidDel="00000000" w:rsidP="00000000" w:rsidRDefault="00000000" w:rsidRPr="00000000" w14:paraId="00000293">
      <w:pPr>
        <w:rPr/>
      </w:pPr>
      <w:r w:rsidDel="00000000" w:rsidR="00000000" w:rsidRPr="00000000">
        <w:rPr>
          <w:rtl w:val="0"/>
        </w:rPr>
      </w:r>
    </w:p>
    <w:p w:rsidR="00000000" w:rsidDel="00000000" w:rsidP="00000000" w:rsidRDefault="00000000" w:rsidRPr="00000000" w14:paraId="00000294">
      <w:pPr>
        <w:rPr/>
      </w:pPr>
      <w:r w:rsidDel="00000000" w:rsidR="00000000" w:rsidRPr="00000000">
        <w:rPr/>
        <w:drawing>
          <wp:inline distB="114300" distT="114300" distL="114300" distR="114300">
            <wp:extent cx="5722158" cy="3205163"/>
            <wp:effectExtent b="0" l="0" r="0" t="0"/>
            <wp:docPr id="19" name="image18.png"/>
            <a:graphic>
              <a:graphicData uri="http://schemas.openxmlformats.org/drawingml/2006/picture">
                <pic:pic>
                  <pic:nvPicPr>
                    <pic:cNvPr id="0" name="image18.png"/>
                    <pic:cNvPicPr preferRelativeResize="0"/>
                  </pic:nvPicPr>
                  <pic:blipFill>
                    <a:blip r:embed="rId31"/>
                    <a:srcRect b="0" l="0" r="0" t="0"/>
                    <a:stretch>
                      <a:fillRect/>
                    </a:stretch>
                  </pic:blipFill>
                  <pic:spPr>
                    <a:xfrm>
                      <a:off x="0" y="0"/>
                      <a:ext cx="5722158" cy="3205163"/>
                    </a:xfrm>
                    <a:prstGeom prst="rect"/>
                    <a:ln/>
                  </pic:spPr>
                </pic:pic>
              </a:graphicData>
            </a:graphic>
          </wp:inline>
        </w:drawing>
      </w:r>
      <w:r w:rsidDel="00000000" w:rsidR="00000000" w:rsidRPr="00000000">
        <w:rPr>
          <w:rtl w:val="0"/>
        </w:rPr>
      </w:r>
    </w:p>
    <w:p w:rsidR="00000000" w:rsidDel="00000000" w:rsidP="00000000" w:rsidRDefault="00000000" w:rsidRPr="00000000" w14:paraId="00000295">
      <w:pPr>
        <w:rPr/>
      </w:pPr>
      <w:r w:rsidDel="00000000" w:rsidR="00000000" w:rsidRPr="00000000">
        <w:rPr/>
        <w:drawing>
          <wp:inline distB="114300" distT="114300" distL="114300" distR="114300">
            <wp:extent cx="5729288" cy="3180808"/>
            <wp:effectExtent b="0" l="0" r="0" t="0"/>
            <wp:docPr id="13" name="image4.png"/>
            <a:graphic>
              <a:graphicData uri="http://schemas.openxmlformats.org/drawingml/2006/picture">
                <pic:pic>
                  <pic:nvPicPr>
                    <pic:cNvPr id="0" name="image4.png"/>
                    <pic:cNvPicPr preferRelativeResize="0"/>
                  </pic:nvPicPr>
                  <pic:blipFill>
                    <a:blip r:embed="rId32"/>
                    <a:srcRect b="0" l="0" r="0" t="0"/>
                    <a:stretch>
                      <a:fillRect/>
                    </a:stretch>
                  </pic:blipFill>
                  <pic:spPr>
                    <a:xfrm>
                      <a:off x="0" y="0"/>
                      <a:ext cx="5729288" cy="3180808"/>
                    </a:xfrm>
                    <a:prstGeom prst="rect"/>
                    <a:ln/>
                  </pic:spPr>
                </pic:pic>
              </a:graphicData>
            </a:graphic>
          </wp:inline>
        </w:drawing>
      </w:r>
      <w:r w:rsidDel="00000000" w:rsidR="00000000" w:rsidRPr="00000000">
        <w:rPr>
          <w:rtl w:val="0"/>
        </w:rPr>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rPr/>
      </w:pPr>
      <w:r w:rsidDel="00000000" w:rsidR="00000000" w:rsidRPr="00000000">
        <w:rPr>
          <w:rtl w:val="0"/>
        </w:rPr>
      </w:r>
    </w:p>
    <w:p w:rsidR="00000000" w:rsidDel="00000000" w:rsidP="00000000" w:rsidRDefault="00000000" w:rsidRPr="00000000" w14:paraId="00000298">
      <w:pPr>
        <w:rPr>
          <w:b w:val="1"/>
          <w:sz w:val="40"/>
          <w:szCs w:val="40"/>
          <w:u w:val="single"/>
        </w:rPr>
      </w:pPr>
      <w:r w:rsidDel="00000000" w:rsidR="00000000" w:rsidRPr="00000000">
        <w:rPr>
          <w:rtl w:val="0"/>
        </w:rPr>
      </w:r>
    </w:p>
    <w:p w:rsidR="00000000" w:rsidDel="00000000" w:rsidP="00000000" w:rsidRDefault="00000000" w:rsidRPr="00000000" w14:paraId="00000299">
      <w:pPr>
        <w:rPr>
          <w:b w:val="1"/>
          <w:sz w:val="40"/>
          <w:szCs w:val="40"/>
          <w:u w:val="single"/>
        </w:rPr>
      </w:pPr>
      <w:r w:rsidDel="00000000" w:rsidR="00000000" w:rsidRPr="00000000">
        <w:rPr>
          <w:rtl w:val="0"/>
        </w:rPr>
      </w:r>
    </w:p>
    <w:p w:rsidR="00000000" w:rsidDel="00000000" w:rsidP="00000000" w:rsidRDefault="00000000" w:rsidRPr="00000000" w14:paraId="0000029A">
      <w:pPr>
        <w:rPr>
          <w:b w:val="1"/>
          <w:sz w:val="40"/>
          <w:szCs w:val="40"/>
          <w:u w:val="single"/>
        </w:rPr>
      </w:pPr>
      <w:r w:rsidDel="00000000" w:rsidR="00000000" w:rsidRPr="00000000">
        <w:rPr>
          <w:rtl w:val="0"/>
        </w:rPr>
      </w:r>
    </w:p>
    <w:p w:rsidR="00000000" w:rsidDel="00000000" w:rsidP="00000000" w:rsidRDefault="00000000" w:rsidRPr="00000000" w14:paraId="0000029B">
      <w:pPr>
        <w:rPr>
          <w:b w:val="1"/>
          <w:sz w:val="40"/>
          <w:szCs w:val="40"/>
          <w:u w:val="single"/>
        </w:rPr>
      </w:pPr>
      <w:r w:rsidDel="00000000" w:rsidR="00000000" w:rsidRPr="00000000">
        <w:rPr>
          <w:rtl w:val="0"/>
        </w:rPr>
      </w:r>
    </w:p>
    <w:p w:rsidR="00000000" w:rsidDel="00000000" w:rsidP="00000000" w:rsidRDefault="00000000" w:rsidRPr="00000000" w14:paraId="0000029C">
      <w:pPr>
        <w:rPr>
          <w:b w:val="1"/>
          <w:sz w:val="40"/>
          <w:szCs w:val="40"/>
          <w:u w:val="single"/>
        </w:rPr>
      </w:pPr>
      <w:r w:rsidDel="00000000" w:rsidR="00000000" w:rsidRPr="00000000">
        <w:rPr>
          <w:rtl w:val="0"/>
        </w:rPr>
      </w:r>
    </w:p>
    <w:p w:rsidR="00000000" w:rsidDel="00000000" w:rsidP="00000000" w:rsidRDefault="00000000" w:rsidRPr="00000000" w14:paraId="0000029D">
      <w:pPr>
        <w:rPr>
          <w:b w:val="1"/>
          <w:sz w:val="40"/>
          <w:szCs w:val="40"/>
          <w:u w:val="single"/>
        </w:rPr>
      </w:pPr>
      <w:r w:rsidDel="00000000" w:rsidR="00000000" w:rsidRPr="00000000">
        <w:rPr>
          <w:b w:val="1"/>
          <w:sz w:val="40"/>
          <w:szCs w:val="40"/>
          <w:u w:val="single"/>
          <w:rtl w:val="0"/>
        </w:rPr>
        <w:t xml:space="preserve">TEST CASES:</w:t>
      </w:r>
    </w:p>
    <w:p w:rsidR="00000000" w:rsidDel="00000000" w:rsidP="00000000" w:rsidRDefault="00000000" w:rsidRPr="00000000" w14:paraId="0000029E">
      <w:pPr>
        <w:rPr>
          <w:b w:val="1"/>
          <w:sz w:val="40"/>
          <w:szCs w:val="40"/>
          <w:u w:val="single"/>
        </w:rPr>
      </w:pPr>
      <w:r w:rsidDel="00000000" w:rsidR="00000000" w:rsidRPr="00000000">
        <w:rPr>
          <w:rtl w:val="0"/>
        </w:rPr>
      </w:r>
    </w:p>
    <w:p w:rsidR="00000000" w:rsidDel="00000000" w:rsidP="00000000" w:rsidRDefault="00000000" w:rsidRPr="00000000" w14:paraId="0000029F">
      <w:pPr>
        <w:rPr>
          <w:b w:val="1"/>
          <w:sz w:val="40"/>
          <w:szCs w:val="40"/>
          <w:u w:val="single"/>
        </w:rPr>
      </w:pPr>
      <w:hyperlink r:id="rId33">
        <w:r w:rsidDel="00000000" w:rsidR="00000000" w:rsidRPr="00000000">
          <w:rPr>
            <w:color w:val="0000ee"/>
            <w:u w:val="single"/>
            <w:shd w:fill="auto" w:val="clear"/>
            <w:rtl w:val="0"/>
          </w:rPr>
          <w:t xml:space="preserve">TEST CASE</w:t>
        </w:r>
      </w:hyperlink>
      <w:r w:rsidDel="00000000" w:rsidR="00000000" w:rsidRPr="00000000">
        <w:rPr>
          <w:rtl w:val="0"/>
        </w:rPr>
      </w:r>
    </w:p>
    <w:p w:rsidR="00000000" w:rsidDel="00000000" w:rsidP="00000000" w:rsidRDefault="00000000" w:rsidRPr="00000000" w14:paraId="000002A0">
      <w:pPr>
        <w:rPr>
          <w:b w:val="1"/>
          <w:sz w:val="40"/>
          <w:szCs w:val="40"/>
          <w:u w:val="single"/>
        </w:rPr>
      </w:pPr>
      <w:hyperlink r:id="rId34">
        <w:r w:rsidDel="00000000" w:rsidR="00000000" w:rsidRPr="00000000">
          <w:rPr>
            <w:color w:val="0000ee"/>
            <w:u w:val="single"/>
            <w:shd w:fill="auto" w:val="clear"/>
            <w:rtl w:val="0"/>
          </w:rPr>
          <w:t xml:space="preserve">TEST</w:t>
        </w:r>
      </w:hyperlink>
      <w:r w:rsidDel="00000000" w:rsidR="00000000" w:rsidRPr="00000000">
        <w:rPr>
          <w:rtl w:val="0"/>
        </w:rPr>
      </w:r>
    </w:p>
    <w:p w:rsidR="00000000" w:rsidDel="00000000" w:rsidP="00000000" w:rsidRDefault="00000000" w:rsidRPr="00000000" w14:paraId="000002A1">
      <w:pPr>
        <w:rPr/>
      </w:pPr>
      <w:r w:rsidDel="00000000" w:rsidR="00000000" w:rsidRPr="00000000">
        <w:rPr>
          <w:rtl w:val="0"/>
        </w:rPr>
      </w:r>
    </w:p>
    <w:p w:rsidR="00000000" w:rsidDel="00000000" w:rsidP="00000000" w:rsidRDefault="00000000" w:rsidRPr="00000000" w14:paraId="000002A2">
      <w:pPr>
        <w:rPr/>
      </w:pPr>
      <w:r w:rsidDel="00000000" w:rsidR="00000000" w:rsidRPr="00000000">
        <w:rPr>
          <w:rtl w:val="0"/>
        </w:rPr>
      </w:r>
    </w:p>
    <w:sectPr>
      <w:headerReference r:id="rId35" w:type="default"/>
      <w:footerReference r:id="rId3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1.png"/><Relationship Id="rId22" Type="http://schemas.openxmlformats.org/officeDocument/2006/relationships/image" Target="media/image10.png"/><Relationship Id="rId21" Type="http://schemas.openxmlformats.org/officeDocument/2006/relationships/image" Target="media/image1.png"/><Relationship Id="rId24" Type="http://schemas.openxmlformats.org/officeDocument/2006/relationships/image" Target="media/image14.png"/><Relationship Id="rId23"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26" Type="http://schemas.openxmlformats.org/officeDocument/2006/relationships/image" Target="media/image22.png"/><Relationship Id="rId25" Type="http://schemas.openxmlformats.org/officeDocument/2006/relationships/image" Target="media/image19.png"/><Relationship Id="rId28" Type="http://schemas.openxmlformats.org/officeDocument/2006/relationships/image" Target="media/image13.png"/><Relationship Id="rId27" Type="http://schemas.openxmlformats.org/officeDocument/2006/relationships/image" Target="media/image11.png"/><Relationship Id="rId5" Type="http://schemas.openxmlformats.org/officeDocument/2006/relationships/styles" Target="styles.xml"/><Relationship Id="rId6" Type="http://schemas.openxmlformats.org/officeDocument/2006/relationships/hyperlink" Target="https://docs.google.com/document/d/1dghCuOYcCZLI1LfWi4UZ9B3B2yYggxgTTO7zHhXNJ0M/edit#heading=h.igpy1g1dbg2y" TargetMode="External"/><Relationship Id="rId29" Type="http://schemas.openxmlformats.org/officeDocument/2006/relationships/image" Target="media/image9.png"/><Relationship Id="rId7" Type="http://schemas.openxmlformats.org/officeDocument/2006/relationships/hyperlink" Target="https://docs.google.com/document/d/1dghCuOYcCZLI1LfWi4UZ9B3B2yYggxgTTO7zHhXNJ0M/edit#heading=h.nn4gobhpt8tg" TargetMode="External"/><Relationship Id="rId8" Type="http://schemas.openxmlformats.org/officeDocument/2006/relationships/hyperlink" Target="https://app.moqups.com/ExD2BtYvsG5enV2TYFsqFePcStzQfKaw/view/page/ad64222d5" TargetMode="External"/><Relationship Id="rId31" Type="http://schemas.openxmlformats.org/officeDocument/2006/relationships/image" Target="media/image18.png"/><Relationship Id="rId30" Type="http://schemas.openxmlformats.org/officeDocument/2006/relationships/image" Target="media/image23.png"/><Relationship Id="rId11" Type="http://schemas.openxmlformats.org/officeDocument/2006/relationships/image" Target="media/image2.png"/><Relationship Id="rId33" Type="http://schemas.openxmlformats.org/officeDocument/2006/relationships/hyperlink" Target="https://docs.google.com/spreadsheets/d/1OHO654UyvE--L4HSxbUYJOFUnNKOytxuSnMTWvK80jU/edit?usp=sharing" TargetMode="External"/><Relationship Id="rId10" Type="http://schemas.openxmlformats.org/officeDocument/2006/relationships/image" Target="media/image8.png"/><Relationship Id="rId32" Type="http://schemas.openxmlformats.org/officeDocument/2006/relationships/image" Target="media/image4.png"/><Relationship Id="rId13" Type="http://schemas.openxmlformats.org/officeDocument/2006/relationships/image" Target="media/image20.png"/><Relationship Id="rId35" Type="http://schemas.openxmlformats.org/officeDocument/2006/relationships/header" Target="header1.xml"/><Relationship Id="rId12" Type="http://schemas.openxmlformats.org/officeDocument/2006/relationships/image" Target="media/image15.png"/><Relationship Id="rId34" Type="http://schemas.openxmlformats.org/officeDocument/2006/relationships/hyperlink" Target="https://docs.google.com/spreadsheets/d/1TrBRJvPXD_-nzQ3aS9_qjN_soukeudUICekM-q_uE8k/edit?usp=sharing" TargetMode="External"/><Relationship Id="rId15" Type="http://schemas.openxmlformats.org/officeDocument/2006/relationships/image" Target="media/image12.png"/><Relationship Id="rId14" Type="http://schemas.openxmlformats.org/officeDocument/2006/relationships/image" Target="media/image24.png"/><Relationship Id="rId36" Type="http://schemas.openxmlformats.org/officeDocument/2006/relationships/footer" Target="footer1.xml"/><Relationship Id="rId17" Type="http://schemas.openxmlformats.org/officeDocument/2006/relationships/image" Target="media/image16.png"/><Relationship Id="rId16" Type="http://schemas.openxmlformats.org/officeDocument/2006/relationships/image" Target="media/image3.png"/><Relationship Id="rId19" Type="http://schemas.openxmlformats.org/officeDocument/2006/relationships/image" Target="media/image6.png"/><Relationship Id="rId18"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